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E4B3D" w14:textId="77777777" w:rsidR="008D3C25" w:rsidRPr="00DE6137" w:rsidRDefault="008D3C25" w:rsidP="008D3C25">
      <w:pPr>
        <w:pStyle w:val="Title"/>
        <w:rPr>
          <w:rFonts w:ascii="Times New Roman" w:hAnsi="Times New Roman" w:cs="Times New Roman"/>
        </w:rPr>
      </w:pPr>
    </w:p>
    <w:p w14:paraId="26193476" w14:textId="77777777" w:rsidR="008D3C25" w:rsidRPr="00DE6137" w:rsidRDefault="008D3C25" w:rsidP="008D3C25">
      <w:pPr>
        <w:pStyle w:val="Title"/>
        <w:rPr>
          <w:rFonts w:ascii="Times New Roman" w:hAnsi="Times New Roman" w:cs="Times New Roman"/>
        </w:rPr>
      </w:pPr>
    </w:p>
    <w:p w14:paraId="2FFE496B" w14:textId="77777777" w:rsidR="008D3C25" w:rsidRPr="00DE6137" w:rsidRDefault="008D3C25" w:rsidP="008D3C25">
      <w:pPr>
        <w:pStyle w:val="Title"/>
        <w:rPr>
          <w:rFonts w:ascii="Times New Roman" w:hAnsi="Times New Roman" w:cs="Times New Roman"/>
        </w:rPr>
      </w:pPr>
    </w:p>
    <w:p w14:paraId="49534A57" w14:textId="77777777" w:rsidR="008D3C25" w:rsidRPr="00D568E7" w:rsidRDefault="008D3C25" w:rsidP="008D3C25">
      <w:pPr>
        <w:spacing w:line="480" w:lineRule="auto"/>
        <w:jc w:val="center"/>
        <w:rPr>
          <w:rFonts w:ascii="Times New Roman" w:hAnsi="Times New Roman" w:cs="Times New Roman"/>
          <w:b/>
          <w:bCs/>
          <w:sz w:val="28"/>
          <w:szCs w:val="28"/>
        </w:rPr>
      </w:pPr>
      <w:r w:rsidRPr="00D568E7">
        <w:rPr>
          <w:rFonts w:ascii="Times New Roman" w:hAnsi="Times New Roman" w:cs="Times New Roman"/>
          <w:b/>
          <w:bCs/>
          <w:sz w:val="28"/>
          <w:szCs w:val="28"/>
        </w:rPr>
        <w:t xml:space="preserve">Predicting </w:t>
      </w:r>
      <w:r>
        <w:rPr>
          <w:rFonts w:ascii="Times New Roman" w:hAnsi="Times New Roman" w:cs="Times New Roman"/>
          <w:b/>
          <w:bCs/>
          <w:sz w:val="28"/>
          <w:szCs w:val="28"/>
        </w:rPr>
        <w:t>Inpatient Length of Stay in Hospitals</w:t>
      </w:r>
    </w:p>
    <w:p w14:paraId="1B57B57D" w14:textId="77777777" w:rsidR="008D3C25" w:rsidRPr="00D568E7" w:rsidRDefault="008D3C25" w:rsidP="008D3C25">
      <w:pPr>
        <w:spacing w:line="480" w:lineRule="auto"/>
        <w:jc w:val="center"/>
        <w:rPr>
          <w:rFonts w:ascii="Times New Roman" w:hAnsi="Times New Roman" w:cs="Times New Roman"/>
        </w:rPr>
      </w:pPr>
      <w:r>
        <w:rPr>
          <w:rFonts w:ascii="Times New Roman" w:hAnsi="Times New Roman" w:cs="Times New Roman"/>
        </w:rPr>
        <w:t>Lidiia Tronina</w:t>
      </w:r>
    </w:p>
    <w:p w14:paraId="0EDA33A3" w14:textId="77777777" w:rsidR="008D3C25" w:rsidRPr="00D568E7" w:rsidRDefault="008D3C25" w:rsidP="008D3C25">
      <w:pPr>
        <w:spacing w:line="480" w:lineRule="auto"/>
        <w:jc w:val="center"/>
        <w:rPr>
          <w:rFonts w:ascii="Times New Roman" w:hAnsi="Times New Roman" w:cs="Times New Roman"/>
        </w:rPr>
      </w:pPr>
      <w:r w:rsidRPr="00D568E7">
        <w:rPr>
          <w:rFonts w:ascii="Times New Roman" w:hAnsi="Times New Roman" w:cs="Times New Roman"/>
        </w:rPr>
        <w:t>City University of New York School of Professional Studies</w:t>
      </w:r>
    </w:p>
    <w:p w14:paraId="63FBA2AB" w14:textId="77777777" w:rsidR="008D3C25" w:rsidRDefault="008D3C25" w:rsidP="008D3C25">
      <w:pPr>
        <w:spacing w:line="480" w:lineRule="auto"/>
        <w:jc w:val="center"/>
        <w:rPr>
          <w:rFonts w:ascii="Times New Roman" w:hAnsi="Times New Roman" w:cs="Times New Roman"/>
        </w:rPr>
      </w:pPr>
      <w:r w:rsidRPr="00D568E7">
        <w:rPr>
          <w:rFonts w:ascii="Times New Roman" w:hAnsi="Times New Roman" w:cs="Times New Roman"/>
        </w:rPr>
        <w:t xml:space="preserve">DATA 698 </w:t>
      </w:r>
      <w:r>
        <w:rPr>
          <w:rFonts w:ascii="Times New Roman" w:hAnsi="Times New Roman" w:cs="Times New Roman"/>
        </w:rPr>
        <w:t>-</w:t>
      </w:r>
      <w:r w:rsidRPr="00D568E7">
        <w:rPr>
          <w:rFonts w:ascii="Times New Roman" w:hAnsi="Times New Roman" w:cs="Times New Roman"/>
        </w:rPr>
        <w:t xml:space="preserve"> Capstone</w:t>
      </w:r>
    </w:p>
    <w:p w14:paraId="479C6BA3" w14:textId="77777777" w:rsidR="008D3C25" w:rsidRDefault="008D3C25" w:rsidP="008D3C25">
      <w:pPr>
        <w:spacing w:line="480" w:lineRule="auto"/>
        <w:jc w:val="center"/>
        <w:rPr>
          <w:rFonts w:ascii="Times New Roman" w:hAnsi="Times New Roman" w:cs="Times New Roman"/>
        </w:rPr>
      </w:pPr>
      <w:r>
        <w:rPr>
          <w:rFonts w:ascii="Times New Roman" w:hAnsi="Times New Roman" w:cs="Times New Roman"/>
        </w:rPr>
        <w:t>November 30, 2022</w:t>
      </w:r>
    </w:p>
    <w:p w14:paraId="56DA2D2C" w14:textId="77777777" w:rsidR="008D3C25" w:rsidRDefault="008D3C25" w:rsidP="008D3C25">
      <w:pPr>
        <w:spacing w:line="480" w:lineRule="auto"/>
        <w:jc w:val="center"/>
        <w:rPr>
          <w:rFonts w:ascii="Times New Roman" w:hAnsi="Times New Roman" w:cs="Times New Roman"/>
        </w:rPr>
      </w:pPr>
    </w:p>
    <w:p w14:paraId="0B03CC7A" w14:textId="77777777" w:rsidR="005271F1" w:rsidRDefault="005271F1">
      <w:pPr>
        <w:spacing w:before="120" w:after="120" w:line="360" w:lineRule="auto"/>
        <w:ind w:firstLine="431"/>
        <w:jc w:val="both"/>
        <w:rPr>
          <w:rFonts w:ascii="Times New Roman" w:eastAsia="Times New Roman" w:hAnsi="Times New Roman" w:cs="Times New Roman"/>
          <w:b/>
        </w:rPr>
      </w:pPr>
    </w:p>
    <w:p w14:paraId="2BC80F7B" w14:textId="77777777" w:rsidR="005271F1" w:rsidRDefault="005271F1">
      <w:pPr>
        <w:spacing w:before="120" w:after="120" w:line="360" w:lineRule="auto"/>
        <w:ind w:firstLine="431"/>
        <w:jc w:val="both"/>
        <w:rPr>
          <w:rFonts w:ascii="Times New Roman" w:eastAsia="Times New Roman" w:hAnsi="Times New Roman" w:cs="Times New Roman"/>
        </w:rPr>
      </w:pPr>
    </w:p>
    <w:p w14:paraId="3506AD23" w14:textId="77777777" w:rsidR="008D3C25" w:rsidRDefault="008D3C25">
      <w:pPr>
        <w:spacing w:before="120" w:after="120" w:line="360" w:lineRule="auto"/>
        <w:ind w:firstLine="431"/>
        <w:jc w:val="both"/>
        <w:rPr>
          <w:rFonts w:ascii="Times New Roman" w:eastAsia="Times New Roman" w:hAnsi="Times New Roman" w:cs="Times New Roman"/>
        </w:rPr>
      </w:pPr>
    </w:p>
    <w:p w14:paraId="5C2CEE2E" w14:textId="77777777" w:rsidR="008D3C25" w:rsidRDefault="008D3C25">
      <w:pPr>
        <w:spacing w:before="120" w:after="120" w:line="360" w:lineRule="auto"/>
        <w:ind w:firstLine="431"/>
        <w:jc w:val="both"/>
        <w:rPr>
          <w:rFonts w:ascii="Times New Roman" w:eastAsia="Times New Roman" w:hAnsi="Times New Roman" w:cs="Times New Roman"/>
        </w:rPr>
      </w:pPr>
    </w:p>
    <w:p w14:paraId="42BA4C14" w14:textId="77777777" w:rsidR="008D3C25" w:rsidRDefault="008D3C25">
      <w:pPr>
        <w:spacing w:before="120" w:after="120" w:line="360" w:lineRule="auto"/>
        <w:ind w:firstLine="431"/>
        <w:jc w:val="both"/>
        <w:rPr>
          <w:rFonts w:ascii="Times New Roman" w:eastAsia="Times New Roman" w:hAnsi="Times New Roman" w:cs="Times New Roman"/>
        </w:rPr>
      </w:pPr>
    </w:p>
    <w:p w14:paraId="00056E4A" w14:textId="77777777" w:rsidR="008D3C25" w:rsidRDefault="008D3C25">
      <w:pPr>
        <w:spacing w:before="120" w:after="120" w:line="360" w:lineRule="auto"/>
        <w:ind w:firstLine="431"/>
        <w:jc w:val="both"/>
        <w:rPr>
          <w:rFonts w:ascii="Times New Roman" w:eastAsia="Times New Roman" w:hAnsi="Times New Roman" w:cs="Times New Roman"/>
        </w:rPr>
      </w:pPr>
    </w:p>
    <w:p w14:paraId="6B64CA3F" w14:textId="77777777" w:rsidR="008D3C25" w:rsidRDefault="008D3C25">
      <w:pPr>
        <w:spacing w:before="120" w:after="120" w:line="360" w:lineRule="auto"/>
        <w:ind w:firstLine="431"/>
        <w:jc w:val="both"/>
        <w:rPr>
          <w:rFonts w:ascii="Times New Roman" w:eastAsia="Times New Roman" w:hAnsi="Times New Roman" w:cs="Times New Roman"/>
        </w:rPr>
      </w:pPr>
    </w:p>
    <w:p w14:paraId="14AFCA07" w14:textId="77777777" w:rsidR="008D3C25" w:rsidRDefault="008D3C25">
      <w:pPr>
        <w:spacing w:before="120" w:after="120" w:line="360" w:lineRule="auto"/>
        <w:ind w:firstLine="431"/>
        <w:jc w:val="both"/>
        <w:rPr>
          <w:rFonts w:ascii="Times New Roman" w:eastAsia="Times New Roman" w:hAnsi="Times New Roman" w:cs="Times New Roman"/>
        </w:rPr>
      </w:pPr>
    </w:p>
    <w:p w14:paraId="36E6289D" w14:textId="77777777" w:rsidR="008D3C25" w:rsidRDefault="008D3C25">
      <w:pPr>
        <w:spacing w:before="120" w:after="120" w:line="360" w:lineRule="auto"/>
        <w:ind w:firstLine="431"/>
        <w:jc w:val="both"/>
        <w:rPr>
          <w:rFonts w:ascii="Times New Roman" w:eastAsia="Times New Roman" w:hAnsi="Times New Roman" w:cs="Times New Roman"/>
        </w:rPr>
      </w:pPr>
    </w:p>
    <w:p w14:paraId="36B0E01C" w14:textId="77777777" w:rsidR="008D3C25" w:rsidRDefault="008D3C25">
      <w:pPr>
        <w:spacing w:before="120" w:after="120" w:line="360" w:lineRule="auto"/>
        <w:ind w:firstLine="431"/>
        <w:jc w:val="both"/>
        <w:rPr>
          <w:rFonts w:ascii="Times New Roman" w:eastAsia="Times New Roman" w:hAnsi="Times New Roman" w:cs="Times New Roman"/>
        </w:rPr>
      </w:pPr>
    </w:p>
    <w:sdt>
      <w:sdtPr>
        <w:rPr>
          <w:rFonts w:ascii="Cambria" w:eastAsia="Cambria" w:hAnsi="Cambria" w:cs="Cambria"/>
          <w:color w:val="auto"/>
          <w:sz w:val="24"/>
          <w:szCs w:val="24"/>
        </w:rPr>
        <w:id w:val="-1264296266"/>
        <w:docPartObj>
          <w:docPartGallery w:val="Table of Contents"/>
          <w:docPartUnique/>
        </w:docPartObj>
      </w:sdtPr>
      <w:sdtEndPr>
        <w:rPr>
          <w:b/>
          <w:bCs/>
          <w:noProof/>
        </w:rPr>
      </w:sdtEndPr>
      <w:sdtContent>
        <w:p w14:paraId="3A925A2E" w14:textId="77777777" w:rsidR="00CD5B25" w:rsidRPr="00D44D94" w:rsidRDefault="00CD5B25" w:rsidP="00CD5B25">
          <w:pPr>
            <w:pStyle w:val="TOCHeading"/>
            <w:spacing w:line="360" w:lineRule="auto"/>
            <w:rPr>
              <w:rFonts w:ascii="Times New Roman" w:hAnsi="Times New Roman" w:cs="Times New Roman"/>
              <w:b/>
            </w:rPr>
          </w:pPr>
          <w:r w:rsidRPr="00D44D94">
            <w:rPr>
              <w:rFonts w:ascii="Times New Roman" w:hAnsi="Times New Roman" w:cs="Times New Roman"/>
              <w:b/>
            </w:rPr>
            <w:t>Table of Contents</w:t>
          </w:r>
        </w:p>
        <w:p w14:paraId="5492C6EA" w14:textId="77777777" w:rsidR="00A12BF0" w:rsidRPr="00D44D94" w:rsidRDefault="00A12BF0">
          <w:pPr>
            <w:pStyle w:val="TOC2"/>
            <w:rPr>
              <w:rFonts w:ascii="Times New Roman" w:eastAsiaTheme="minorEastAsia" w:hAnsi="Times New Roman" w:cs="Times New Roman"/>
              <w:b w:val="0"/>
              <w:noProof/>
              <w:sz w:val="24"/>
              <w:szCs w:val="24"/>
              <w:lang w:eastAsia="ja-JP"/>
            </w:rPr>
          </w:pPr>
          <w:r w:rsidRPr="00D44D94">
            <w:rPr>
              <w:rFonts w:ascii="Times New Roman" w:hAnsi="Times New Roman" w:cs="Times New Roman"/>
              <w:b w:val="0"/>
              <w:noProof/>
              <w:sz w:val="24"/>
              <w:szCs w:val="24"/>
            </w:rPr>
            <w:t>Introduction</w:t>
          </w:r>
          <w:r w:rsidRPr="00D44D94">
            <w:rPr>
              <w:rFonts w:ascii="Times New Roman" w:hAnsi="Times New Roman" w:cs="Times New Roman"/>
              <w:b w:val="0"/>
              <w:noProof/>
              <w:sz w:val="24"/>
              <w:szCs w:val="24"/>
            </w:rPr>
            <w:tab/>
          </w:r>
          <w:r w:rsidR="00CF2269">
            <w:rPr>
              <w:rFonts w:ascii="Times New Roman" w:hAnsi="Times New Roman" w:cs="Times New Roman"/>
              <w:b w:val="0"/>
              <w:noProof/>
              <w:sz w:val="24"/>
              <w:szCs w:val="24"/>
            </w:rPr>
            <w:t>3</w:t>
          </w:r>
        </w:p>
        <w:p w14:paraId="1DE5F28D" w14:textId="77777777" w:rsidR="00A12BF0" w:rsidRPr="00D44D94" w:rsidRDefault="00A12BF0">
          <w:pPr>
            <w:pStyle w:val="TOC2"/>
            <w:rPr>
              <w:rFonts w:ascii="Times New Roman" w:eastAsiaTheme="minorEastAsia" w:hAnsi="Times New Roman" w:cs="Times New Roman"/>
              <w:b w:val="0"/>
              <w:noProof/>
              <w:sz w:val="24"/>
              <w:szCs w:val="24"/>
              <w:lang w:eastAsia="ja-JP"/>
            </w:rPr>
          </w:pPr>
          <w:r w:rsidRPr="00D44D94">
            <w:rPr>
              <w:rFonts w:ascii="Times New Roman" w:hAnsi="Times New Roman" w:cs="Times New Roman"/>
              <w:b w:val="0"/>
              <w:noProof/>
              <w:sz w:val="24"/>
              <w:szCs w:val="24"/>
            </w:rPr>
            <w:t>Literature Review</w:t>
          </w:r>
          <w:r w:rsidRPr="00D44D94">
            <w:rPr>
              <w:rFonts w:ascii="Times New Roman" w:hAnsi="Times New Roman" w:cs="Times New Roman"/>
              <w:b w:val="0"/>
              <w:noProof/>
              <w:sz w:val="24"/>
              <w:szCs w:val="24"/>
            </w:rPr>
            <w:tab/>
          </w:r>
          <w:r w:rsidR="00CF2269">
            <w:rPr>
              <w:rFonts w:ascii="Times New Roman" w:hAnsi="Times New Roman" w:cs="Times New Roman"/>
              <w:b w:val="0"/>
              <w:noProof/>
              <w:sz w:val="24"/>
              <w:szCs w:val="24"/>
            </w:rPr>
            <w:t>4</w:t>
          </w:r>
        </w:p>
        <w:p w14:paraId="1996C226" w14:textId="77777777" w:rsidR="00A12BF0" w:rsidRPr="00D44D94" w:rsidRDefault="00A12BF0">
          <w:pPr>
            <w:pStyle w:val="TOC2"/>
            <w:rPr>
              <w:rFonts w:ascii="Times New Roman" w:eastAsiaTheme="minorEastAsia" w:hAnsi="Times New Roman" w:cs="Times New Roman"/>
              <w:b w:val="0"/>
              <w:noProof/>
              <w:sz w:val="24"/>
              <w:szCs w:val="24"/>
              <w:lang w:eastAsia="ja-JP"/>
            </w:rPr>
          </w:pPr>
          <w:r w:rsidRPr="00D44D94">
            <w:rPr>
              <w:rFonts w:ascii="Times New Roman" w:hAnsi="Times New Roman" w:cs="Times New Roman"/>
              <w:b w:val="0"/>
              <w:noProof/>
              <w:sz w:val="24"/>
              <w:szCs w:val="24"/>
            </w:rPr>
            <w:t>Hypothesis/Research question</w:t>
          </w:r>
          <w:r w:rsidRPr="00D44D94">
            <w:rPr>
              <w:rFonts w:ascii="Times New Roman" w:hAnsi="Times New Roman" w:cs="Times New Roman"/>
              <w:b w:val="0"/>
              <w:noProof/>
              <w:sz w:val="24"/>
              <w:szCs w:val="24"/>
            </w:rPr>
            <w:tab/>
          </w:r>
          <w:r w:rsidR="00CF2269">
            <w:rPr>
              <w:rFonts w:ascii="Times New Roman" w:hAnsi="Times New Roman" w:cs="Times New Roman"/>
              <w:b w:val="0"/>
              <w:noProof/>
              <w:sz w:val="24"/>
              <w:szCs w:val="24"/>
            </w:rPr>
            <w:t>7</w:t>
          </w:r>
        </w:p>
        <w:p w14:paraId="47A2E4C0" w14:textId="77777777" w:rsidR="00A12BF0" w:rsidRPr="00D44D94" w:rsidRDefault="00A12BF0">
          <w:pPr>
            <w:pStyle w:val="TOC2"/>
            <w:rPr>
              <w:rFonts w:ascii="Times New Roman" w:eastAsiaTheme="minorEastAsia" w:hAnsi="Times New Roman" w:cs="Times New Roman"/>
              <w:b w:val="0"/>
              <w:noProof/>
              <w:sz w:val="24"/>
              <w:szCs w:val="24"/>
              <w:lang w:eastAsia="ja-JP"/>
            </w:rPr>
          </w:pPr>
          <w:r w:rsidRPr="00D44D94">
            <w:rPr>
              <w:rFonts w:ascii="Times New Roman" w:hAnsi="Times New Roman" w:cs="Times New Roman"/>
              <w:b w:val="0"/>
              <w:noProof/>
              <w:sz w:val="24"/>
              <w:szCs w:val="24"/>
            </w:rPr>
            <w:t>Data and Variables</w:t>
          </w:r>
          <w:r w:rsidRPr="00D44D94">
            <w:rPr>
              <w:rFonts w:ascii="Times New Roman" w:hAnsi="Times New Roman" w:cs="Times New Roman"/>
              <w:b w:val="0"/>
              <w:noProof/>
              <w:sz w:val="24"/>
              <w:szCs w:val="24"/>
            </w:rPr>
            <w:tab/>
          </w:r>
          <w:r w:rsidR="00CF2269">
            <w:rPr>
              <w:rFonts w:ascii="Times New Roman" w:hAnsi="Times New Roman" w:cs="Times New Roman"/>
              <w:b w:val="0"/>
              <w:noProof/>
              <w:sz w:val="24"/>
              <w:szCs w:val="24"/>
            </w:rPr>
            <w:t>8</w:t>
          </w:r>
        </w:p>
        <w:p w14:paraId="4F2E7563" w14:textId="77777777" w:rsidR="00A12BF0" w:rsidRPr="00D44D94" w:rsidRDefault="00A12BF0">
          <w:pPr>
            <w:pStyle w:val="TOC2"/>
            <w:rPr>
              <w:rFonts w:ascii="Times New Roman" w:eastAsiaTheme="minorEastAsia" w:hAnsi="Times New Roman" w:cs="Times New Roman"/>
              <w:b w:val="0"/>
              <w:noProof/>
              <w:sz w:val="24"/>
              <w:szCs w:val="24"/>
              <w:lang w:eastAsia="ja-JP"/>
            </w:rPr>
          </w:pPr>
          <w:r w:rsidRPr="00D44D94">
            <w:rPr>
              <w:rFonts w:ascii="Times New Roman" w:hAnsi="Times New Roman" w:cs="Times New Roman"/>
              <w:b w:val="0"/>
              <w:noProof/>
              <w:sz w:val="24"/>
              <w:szCs w:val="24"/>
            </w:rPr>
            <w:t>Statistical Methods</w:t>
          </w:r>
          <w:r w:rsidRPr="00D44D94">
            <w:rPr>
              <w:rFonts w:ascii="Times New Roman" w:hAnsi="Times New Roman" w:cs="Times New Roman"/>
              <w:b w:val="0"/>
              <w:noProof/>
              <w:sz w:val="24"/>
              <w:szCs w:val="24"/>
            </w:rPr>
            <w:tab/>
          </w:r>
          <w:r w:rsidR="00CF2269">
            <w:rPr>
              <w:rFonts w:ascii="Times New Roman" w:hAnsi="Times New Roman" w:cs="Times New Roman"/>
              <w:b w:val="0"/>
              <w:noProof/>
              <w:sz w:val="24"/>
              <w:szCs w:val="24"/>
            </w:rPr>
            <w:t>9</w:t>
          </w:r>
        </w:p>
        <w:p w14:paraId="445A366C" w14:textId="77777777" w:rsidR="00A12BF0" w:rsidRPr="00D44D94" w:rsidRDefault="00A12BF0">
          <w:pPr>
            <w:pStyle w:val="TOC2"/>
            <w:rPr>
              <w:rFonts w:ascii="Times New Roman" w:eastAsiaTheme="minorEastAsia" w:hAnsi="Times New Roman" w:cs="Times New Roman"/>
              <w:b w:val="0"/>
              <w:noProof/>
              <w:sz w:val="24"/>
              <w:szCs w:val="24"/>
              <w:lang w:eastAsia="ja-JP"/>
            </w:rPr>
          </w:pPr>
          <w:r w:rsidRPr="00D44D94">
            <w:rPr>
              <w:rFonts w:ascii="Times New Roman" w:hAnsi="Times New Roman" w:cs="Times New Roman"/>
              <w:b w:val="0"/>
              <w:noProof/>
              <w:sz w:val="24"/>
              <w:szCs w:val="24"/>
            </w:rPr>
            <w:t>Data Preparation</w:t>
          </w:r>
          <w:r w:rsidRPr="00D44D94">
            <w:rPr>
              <w:rFonts w:ascii="Times New Roman" w:hAnsi="Times New Roman" w:cs="Times New Roman"/>
              <w:b w:val="0"/>
              <w:noProof/>
              <w:sz w:val="24"/>
              <w:szCs w:val="24"/>
            </w:rPr>
            <w:tab/>
          </w:r>
          <w:r w:rsidR="00CF2269">
            <w:rPr>
              <w:rFonts w:ascii="Times New Roman" w:hAnsi="Times New Roman" w:cs="Times New Roman"/>
              <w:b w:val="0"/>
              <w:noProof/>
              <w:sz w:val="24"/>
              <w:szCs w:val="24"/>
            </w:rPr>
            <w:t>10</w:t>
          </w:r>
        </w:p>
        <w:p w14:paraId="53E6B6CF" w14:textId="77777777" w:rsidR="00A12BF0" w:rsidRPr="00D44D94" w:rsidRDefault="00A12BF0">
          <w:pPr>
            <w:pStyle w:val="TOC2"/>
            <w:rPr>
              <w:rFonts w:ascii="Times New Roman" w:eastAsiaTheme="minorEastAsia" w:hAnsi="Times New Roman" w:cs="Times New Roman"/>
              <w:b w:val="0"/>
              <w:noProof/>
              <w:sz w:val="24"/>
              <w:szCs w:val="24"/>
              <w:lang w:eastAsia="ja-JP"/>
            </w:rPr>
          </w:pPr>
          <w:r w:rsidRPr="00D44D94">
            <w:rPr>
              <w:rFonts w:ascii="Times New Roman" w:hAnsi="Times New Roman" w:cs="Times New Roman"/>
              <w:b w:val="0"/>
              <w:noProof/>
              <w:sz w:val="24"/>
              <w:szCs w:val="24"/>
            </w:rPr>
            <w:t>Model Building</w:t>
          </w:r>
          <w:r w:rsidRPr="00D44D94">
            <w:rPr>
              <w:rFonts w:ascii="Times New Roman" w:hAnsi="Times New Roman" w:cs="Times New Roman"/>
              <w:b w:val="0"/>
              <w:noProof/>
              <w:sz w:val="24"/>
              <w:szCs w:val="24"/>
            </w:rPr>
            <w:tab/>
          </w:r>
          <w:r w:rsidR="00CF2269">
            <w:rPr>
              <w:rFonts w:ascii="Times New Roman" w:hAnsi="Times New Roman" w:cs="Times New Roman"/>
              <w:b w:val="0"/>
              <w:noProof/>
              <w:sz w:val="24"/>
              <w:szCs w:val="24"/>
            </w:rPr>
            <w:t>13</w:t>
          </w:r>
        </w:p>
        <w:p w14:paraId="54FFFA6A" w14:textId="77777777" w:rsidR="00A12BF0" w:rsidRPr="00D44D94" w:rsidRDefault="00A12BF0">
          <w:pPr>
            <w:pStyle w:val="TOC2"/>
            <w:rPr>
              <w:rFonts w:ascii="Times New Roman" w:eastAsiaTheme="minorEastAsia" w:hAnsi="Times New Roman" w:cs="Times New Roman"/>
              <w:b w:val="0"/>
              <w:noProof/>
              <w:sz w:val="24"/>
              <w:szCs w:val="24"/>
              <w:lang w:eastAsia="ja-JP"/>
            </w:rPr>
          </w:pPr>
          <w:r w:rsidRPr="00D44D94">
            <w:rPr>
              <w:rFonts w:ascii="Times New Roman" w:hAnsi="Times New Roman" w:cs="Times New Roman"/>
              <w:b w:val="0"/>
              <w:noProof/>
              <w:sz w:val="24"/>
              <w:szCs w:val="24"/>
            </w:rPr>
            <w:t>Results</w:t>
          </w:r>
          <w:r w:rsidRPr="00D44D94">
            <w:rPr>
              <w:rFonts w:ascii="Times New Roman" w:hAnsi="Times New Roman" w:cs="Times New Roman"/>
              <w:b w:val="0"/>
              <w:noProof/>
              <w:sz w:val="24"/>
              <w:szCs w:val="24"/>
            </w:rPr>
            <w:tab/>
          </w:r>
          <w:r w:rsidR="00CF2269">
            <w:rPr>
              <w:rFonts w:ascii="Times New Roman" w:hAnsi="Times New Roman" w:cs="Times New Roman"/>
              <w:b w:val="0"/>
              <w:noProof/>
              <w:sz w:val="24"/>
              <w:szCs w:val="24"/>
            </w:rPr>
            <w:t>13</w:t>
          </w:r>
        </w:p>
        <w:p w14:paraId="7B369ED4" w14:textId="77777777" w:rsidR="00A12BF0" w:rsidRPr="00D44D94" w:rsidRDefault="00A12BF0">
          <w:pPr>
            <w:pStyle w:val="TOC2"/>
            <w:rPr>
              <w:rFonts w:ascii="Times New Roman" w:eastAsiaTheme="minorEastAsia" w:hAnsi="Times New Roman" w:cs="Times New Roman"/>
              <w:b w:val="0"/>
              <w:noProof/>
              <w:sz w:val="24"/>
              <w:szCs w:val="24"/>
              <w:lang w:eastAsia="ja-JP"/>
            </w:rPr>
          </w:pPr>
          <w:r w:rsidRPr="00D44D94">
            <w:rPr>
              <w:rFonts w:ascii="Times New Roman" w:hAnsi="Times New Roman" w:cs="Times New Roman"/>
              <w:b w:val="0"/>
              <w:noProof/>
              <w:sz w:val="24"/>
              <w:szCs w:val="24"/>
            </w:rPr>
            <w:t>Discussion</w:t>
          </w:r>
          <w:r w:rsidRPr="00D44D94">
            <w:rPr>
              <w:rFonts w:ascii="Times New Roman" w:hAnsi="Times New Roman" w:cs="Times New Roman"/>
              <w:b w:val="0"/>
              <w:noProof/>
              <w:sz w:val="24"/>
              <w:szCs w:val="24"/>
            </w:rPr>
            <w:tab/>
          </w:r>
          <w:r w:rsidR="00CF2269">
            <w:rPr>
              <w:rFonts w:ascii="Times New Roman" w:hAnsi="Times New Roman" w:cs="Times New Roman"/>
              <w:b w:val="0"/>
              <w:noProof/>
              <w:sz w:val="24"/>
              <w:szCs w:val="24"/>
            </w:rPr>
            <w:t>14</w:t>
          </w:r>
        </w:p>
        <w:p w14:paraId="7978218D" w14:textId="77777777" w:rsidR="00A12BF0" w:rsidRPr="00D44D94" w:rsidRDefault="00A12BF0">
          <w:pPr>
            <w:pStyle w:val="TOC2"/>
            <w:rPr>
              <w:rFonts w:ascii="Times New Roman" w:eastAsiaTheme="minorEastAsia" w:hAnsi="Times New Roman" w:cs="Times New Roman"/>
              <w:b w:val="0"/>
              <w:noProof/>
              <w:sz w:val="24"/>
              <w:szCs w:val="24"/>
              <w:lang w:eastAsia="ja-JP"/>
            </w:rPr>
          </w:pPr>
          <w:r w:rsidRPr="00D44D94">
            <w:rPr>
              <w:rFonts w:ascii="Times New Roman" w:hAnsi="Times New Roman" w:cs="Times New Roman"/>
              <w:b w:val="0"/>
              <w:noProof/>
              <w:sz w:val="24"/>
              <w:szCs w:val="24"/>
            </w:rPr>
            <w:t>Conclusion</w:t>
          </w:r>
          <w:r w:rsidRPr="00D44D94">
            <w:rPr>
              <w:rFonts w:ascii="Times New Roman" w:hAnsi="Times New Roman" w:cs="Times New Roman"/>
              <w:b w:val="0"/>
              <w:noProof/>
              <w:sz w:val="24"/>
              <w:szCs w:val="24"/>
            </w:rPr>
            <w:tab/>
          </w:r>
          <w:r w:rsidR="00CF2269">
            <w:rPr>
              <w:rFonts w:ascii="Times New Roman" w:hAnsi="Times New Roman" w:cs="Times New Roman"/>
              <w:b w:val="0"/>
              <w:noProof/>
              <w:sz w:val="24"/>
              <w:szCs w:val="24"/>
            </w:rPr>
            <w:t>15</w:t>
          </w:r>
        </w:p>
        <w:p w14:paraId="10AC05DA" w14:textId="77777777" w:rsidR="00A12BF0" w:rsidRPr="00D44D94" w:rsidRDefault="00A12BF0">
          <w:pPr>
            <w:pStyle w:val="TOC2"/>
            <w:rPr>
              <w:rFonts w:ascii="Times New Roman" w:eastAsiaTheme="minorEastAsia" w:hAnsi="Times New Roman" w:cs="Times New Roman"/>
              <w:b w:val="0"/>
              <w:noProof/>
              <w:sz w:val="24"/>
              <w:szCs w:val="24"/>
              <w:lang w:eastAsia="ja-JP"/>
            </w:rPr>
          </w:pPr>
          <w:r w:rsidRPr="00D44D94">
            <w:rPr>
              <w:rFonts w:ascii="Times New Roman" w:hAnsi="Times New Roman" w:cs="Times New Roman"/>
              <w:b w:val="0"/>
              <w:noProof/>
              <w:sz w:val="24"/>
              <w:szCs w:val="24"/>
            </w:rPr>
            <w:t>References</w:t>
          </w:r>
          <w:r w:rsidRPr="00D44D94">
            <w:rPr>
              <w:rFonts w:ascii="Times New Roman" w:hAnsi="Times New Roman" w:cs="Times New Roman"/>
              <w:b w:val="0"/>
              <w:noProof/>
              <w:sz w:val="24"/>
              <w:szCs w:val="24"/>
            </w:rPr>
            <w:tab/>
          </w:r>
          <w:r w:rsidR="00CF2269">
            <w:rPr>
              <w:rFonts w:ascii="Times New Roman" w:hAnsi="Times New Roman" w:cs="Times New Roman"/>
              <w:b w:val="0"/>
              <w:noProof/>
              <w:sz w:val="24"/>
              <w:szCs w:val="24"/>
            </w:rPr>
            <w:t>16</w:t>
          </w:r>
        </w:p>
        <w:p w14:paraId="5FAFF3CC" w14:textId="77777777" w:rsidR="00CD5B25" w:rsidRDefault="00287622" w:rsidP="00CD5B25">
          <w:pPr>
            <w:spacing w:line="360" w:lineRule="auto"/>
          </w:pPr>
        </w:p>
      </w:sdtContent>
    </w:sdt>
    <w:p w14:paraId="7C28BB56" w14:textId="77777777" w:rsidR="008D3C25" w:rsidRPr="008D3C25" w:rsidRDefault="008D3C25" w:rsidP="008D3C25">
      <w:pPr>
        <w:pStyle w:val="Heading1"/>
      </w:pPr>
    </w:p>
    <w:p w14:paraId="41A7D777" w14:textId="77777777" w:rsidR="008D3C25" w:rsidRDefault="008D3C25">
      <w:pPr>
        <w:pBdr>
          <w:top w:val="nil"/>
          <w:left w:val="nil"/>
          <w:bottom w:val="nil"/>
          <w:right w:val="nil"/>
          <w:between w:val="nil"/>
        </w:pBdr>
        <w:spacing w:before="120" w:after="120" w:line="360" w:lineRule="auto"/>
        <w:ind w:firstLine="431"/>
        <w:jc w:val="both"/>
        <w:rPr>
          <w:b/>
          <w:color w:val="000000"/>
          <w:u w:val="single"/>
        </w:rPr>
      </w:pPr>
    </w:p>
    <w:p w14:paraId="5F01C892" w14:textId="77777777" w:rsidR="008D3C25" w:rsidRDefault="008D3C25">
      <w:pPr>
        <w:pBdr>
          <w:top w:val="nil"/>
          <w:left w:val="nil"/>
          <w:bottom w:val="nil"/>
          <w:right w:val="nil"/>
          <w:between w:val="nil"/>
        </w:pBdr>
        <w:spacing w:before="120" w:after="120" w:line="360" w:lineRule="auto"/>
        <w:ind w:firstLine="431"/>
        <w:jc w:val="both"/>
        <w:rPr>
          <w:b/>
          <w:color w:val="000000"/>
          <w:u w:val="single"/>
        </w:rPr>
      </w:pPr>
    </w:p>
    <w:p w14:paraId="627868CC" w14:textId="77777777" w:rsidR="00CD5B25" w:rsidRDefault="00CD5B25">
      <w:pPr>
        <w:pBdr>
          <w:top w:val="nil"/>
          <w:left w:val="nil"/>
          <w:bottom w:val="nil"/>
          <w:right w:val="nil"/>
          <w:between w:val="nil"/>
        </w:pBdr>
        <w:spacing w:before="120" w:after="120" w:line="360" w:lineRule="auto"/>
        <w:ind w:firstLine="431"/>
        <w:jc w:val="both"/>
        <w:rPr>
          <w:b/>
          <w:color w:val="000000"/>
          <w:u w:val="single"/>
        </w:rPr>
      </w:pPr>
    </w:p>
    <w:p w14:paraId="40593932" w14:textId="77777777" w:rsidR="00CD5B25" w:rsidRDefault="00CD5B25">
      <w:pPr>
        <w:pBdr>
          <w:top w:val="nil"/>
          <w:left w:val="nil"/>
          <w:bottom w:val="nil"/>
          <w:right w:val="nil"/>
          <w:between w:val="nil"/>
        </w:pBdr>
        <w:spacing w:before="120" w:after="120" w:line="360" w:lineRule="auto"/>
        <w:ind w:firstLine="431"/>
        <w:jc w:val="both"/>
        <w:rPr>
          <w:b/>
          <w:color w:val="000000"/>
          <w:u w:val="single"/>
        </w:rPr>
      </w:pPr>
    </w:p>
    <w:p w14:paraId="39F3F9E6" w14:textId="77777777" w:rsidR="00CD5B25" w:rsidRDefault="00CD5B25">
      <w:pPr>
        <w:pBdr>
          <w:top w:val="nil"/>
          <w:left w:val="nil"/>
          <w:bottom w:val="nil"/>
          <w:right w:val="nil"/>
          <w:between w:val="nil"/>
        </w:pBdr>
        <w:spacing w:before="120" w:after="120" w:line="360" w:lineRule="auto"/>
        <w:ind w:firstLine="431"/>
        <w:jc w:val="both"/>
        <w:rPr>
          <w:b/>
          <w:color w:val="000000"/>
          <w:u w:val="single"/>
        </w:rPr>
      </w:pPr>
    </w:p>
    <w:p w14:paraId="5FC6B203" w14:textId="77777777" w:rsidR="00CD5B25" w:rsidRDefault="00CD5B25">
      <w:pPr>
        <w:pBdr>
          <w:top w:val="nil"/>
          <w:left w:val="nil"/>
          <w:bottom w:val="nil"/>
          <w:right w:val="nil"/>
          <w:between w:val="nil"/>
        </w:pBdr>
        <w:spacing w:before="120" w:after="120" w:line="360" w:lineRule="auto"/>
        <w:ind w:firstLine="431"/>
        <w:jc w:val="both"/>
        <w:rPr>
          <w:b/>
          <w:color w:val="000000"/>
          <w:u w:val="single"/>
        </w:rPr>
      </w:pPr>
    </w:p>
    <w:p w14:paraId="64A8058A" w14:textId="77777777" w:rsidR="00CD5B25" w:rsidRDefault="00CD5B25">
      <w:pPr>
        <w:pBdr>
          <w:top w:val="nil"/>
          <w:left w:val="nil"/>
          <w:bottom w:val="nil"/>
          <w:right w:val="nil"/>
          <w:between w:val="nil"/>
        </w:pBdr>
        <w:spacing w:before="120" w:after="120" w:line="360" w:lineRule="auto"/>
        <w:ind w:firstLine="431"/>
        <w:jc w:val="both"/>
        <w:rPr>
          <w:b/>
          <w:color w:val="000000"/>
          <w:u w:val="single"/>
        </w:rPr>
      </w:pPr>
    </w:p>
    <w:p w14:paraId="1CE960EB" w14:textId="77777777" w:rsidR="00CD5B25" w:rsidRDefault="00CD5B25">
      <w:pPr>
        <w:pBdr>
          <w:top w:val="nil"/>
          <w:left w:val="nil"/>
          <w:bottom w:val="nil"/>
          <w:right w:val="nil"/>
          <w:between w:val="nil"/>
        </w:pBdr>
        <w:spacing w:before="120" w:after="120" w:line="360" w:lineRule="auto"/>
        <w:ind w:firstLine="431"/>
        <w:jc w:val="both"/>
        <w:rPr>
          <w:b/>
          <w:color w:val="000000"/>
          <w:u w:val="single"/>
        </w:rPr>
      </w:pPr>
    </w:p>
    <w:p w14:paraId="4037CC6C" w14:textId="77777777" w:rsidR="00CD5B25" w:rsidRDefault="00CD5B25">
      <w:pPr>
        <w:pBdr>
          <w:top w:val="nil"/>
          <w:left w:val="nil"/>
          <w:bottom w:val="nil"/>
          <w:right w:val="nil"/>
          <w:between w:val="nil"/>
        </w:pBdr>
        <w:spacing w:before="120" w:after="120" w:line="360" w:lineRule="auto"/>
        <w:ind w:firstLine="431"/>
        <w:jc w:val="both"/>
        <w:rPr>
          <w:b/>
          <w:color w:val="000000"/>
          <w:u w:val="single"/>
        </w:rPr>
      </w:pPr>
    </w:p>
    <w:p w14:paraId="37AA15CA" w14:textId="77777777" w:rsidR="00CD5B25" w:rsidRDefault="00CD5B25">
      <w:pPr>
        <w:pBdr>
          <w:top w:val="nil"/>
          <w:left w:val="nil"/>
          <w:bottom w:val="nil"/>
          <w:right w:val="nil"/>
          <w:between w:val="nil"/>
        </w:pBdr>
        <w:spacing w:before="120" w:after="120" w:line="360" w:lineRule="auto"/>
        <w:ind w:firstLine="431"/>
        <w:jc w:val="both"/>
        <w:rPr>
          <w:b/>
          <w:color w:val="000000"/>
          <w:u w:val="single"/>
        </w:rPr>
      </w:pPr>
    </w:p>
    <w:p w14:paraId="1312B5F6" w14:textId="77777777" w:rsidR="00CD5B25" w:rsidRDefault="00CD5B25">
      <w:pPr>
        <w:pBdr>
          <w:top w:val="nil"/>
          <w:left w:val="nil"/>
          <w:bottom w:val="nil"/>
          <w:right w:val="nil"/>
          <w:between w:val="nil"/>
        </w:pBdr>
        <w:spacing w:before="120" w:after="120" w:line="360" w:lineRule="auto"/>
        <w:ind w:firstLine="431"/>
        <w:jc w:val="both"/>
        <w:rPr>
          <w:b/>
          <w:color w:val="000000"/>
          <w:u w:val="single"/>
        </w:rPr>
      </w:pPr>
    </w:p>
    <w:p w14:paraId="4FDB4E19" w14:textId="77777777" w:rsidR="00CD5B25" w:rsidRDefault="00CD5B25">
      <w:pPr>
        <w:pBdr>
          <w:top w:val="nil"/>
          <w:left w:val="nil"/>
          <w:bottom w:val="nil"/>
          <w:right w:val="nil"/>
          <w:between w:val="nil"/>
        </w:pBdr>
        <w:spacing w:before="120" w:after="120" w:line="360" w:lineRule="auto"/>
        <w:ind w:firstLine="431"/>
        <w:jc w:val="both"/>
        <w:rPr>
          <w:b/>
          <w:color w:val="000000"/>
          <w:u w:val="single"/>
        </w:rPr>
      </w:pPr>
    </w:p>
    <w:p w14:paraId="2B4FE39C" w14:textId="77777777" w:rsidR="005271F1" w:rsidRPr="00CD5B25" w:rsidRDefault="008D3C25" w:rsidP="008D3C25">
      <w:pPr>
        <w:pStyle w:val="Heading2"/>
        <w:rPr>
          <w:sz w:val="32"/>
          <w:szCs w:val="32"/>
        </w:rPr>
      </w:pPr>
      <w:bookmarkStart w:id="0" w:name="_Toc531452736"/>
      <w:r w:rsidRPr="00CD5B25">
        <w:rPr>
          <w:sz w:val="32"/>
          <w:szCs w:val="32"/>
        </w:rPr>
        <w:lastRenderedPageBreak/>
        <w:t>Introduction</w:t>
      </w:r>
      <w:bookmarkEnd w:id="0"/>
    </w:p>
    <w:p w14:paraId="32DB98F0" w14:textId="77777777" w:rsidR="00CD5B25" w:rsidRDefault="00CD5B25">
      <w:pPr>
        <w:spacing w:before="120" w:after="120" w:line="360" w:lineRule="auto"/>
        <w:ind w:firstLine="431"/>
        <w:jc w:val="both"/>
        <w:rPr>
          <w:rFonts w:ascii="Times New Roman" w:eastAsia="Times New Roman" w:hAnsi="Times New Roman" w:cs="Times New Roman"/>
        </w:rPr>
      </w:pPr>
    </w:p>
    <w:p w14:paraId="2D86EAAF" w14:textId="77777777" w:rsidR="005271F1" w:rsidRDefault="008D3C25">
      <w:pPr>
        <w:spacing w:before="120" w:after="120" w:line="360" w:lineRule="auto"/>
        <w:ind w:firstLine="431"/>
        <w:jc w:val="both"/>
        <w:rPr>
          <w:rFonts w:ascii="Times New Roman" w:eastAsia="Times New Roman" w:hAnsi="Times New Roman" w:cs="Times New Roman"/>
          <w:highlight w:val="white"/>
        </w:rPr>
      </w:pPr>
      <w:r>
        <w:rPr>
          <w:rFonts w:ascii="Times New Roman" w:eastAsia="Times New Roman" w:hAnsi="Times New Roman" w:cs="Times New Roman"/>
        </w:rPr>
        <w:t xml:space="preserve">Hospital stays in the U.S. cost insurance companies at least $377.5 billion per year and recent Medicare legislation standardizes payments for the procedure performed, regardless of the number of days a patient spends in the hospital </w:t>
      </w:r>
      <w:commentRangeStart w:id="1"/>
      <w:r>
        <w:rPr>
          <w:rFonts w:ascii="Times New Roman" w:eastAsia="Times New Roman" w:hAnsi="Times New Roman" w:cs="Times New Roman"/>
        </w:rPr>
        <w:t>[3]</w:t>
      </w:r>
      <w:commentRangeEnd w:id="1"/>
      <w:r w:rsidR="0018556D">
        <w:rPr>
          <w:rStyle w:val="CommentReference"/>
        </w:rPr>
        <w:commentReference w:id="1"/>
      </w:r>
      <w:r>
        <w:rPr>
          <w:rFonts w:ascii="Times New Roman" w:eastAsia="Times New Roman" w:hAnsi="Times New Roman" w:cs="Times New Roman"/>
        </w:rPr>
        <w:t xml:space="preserve">. </w:t>
      </w:r>
      <w:r>
        <w:rPr>
          <w:rFonts w:ascii="Times New Roman" w:eastAsia="Times New Roman" w:hAnsi="Times New Roman" w:cs="Times New Roman"/>
          <w:highlight w:val="white"/>
        </w:rPr>
        <w:t>This motivates hospitals to evaluate patients carefully at the time of admission and determine whether they are at risk of having a prolonged stay. Once identified, patients with high length of stay (LOS) risk can have their treatment plan optimized to minimize LOS and lower the chance of contracting an additional illness while hospitalized. Another benefit is that prior knowledge of LOS can aid in logistics, such as room and bed allocation planning. From an operational perspective, LOS is a meaningful indicator of costs, resource consumption and patient flows.</w:t>
      </w:r>
    </w:p>
    <w:p w14:paraId="2BE5F798" w14:textId="77777777" w:rsidR="005271F1" w:rsidRDefault="008D3C25">
      <w:pPr>
        <w:spacing w:before="120" w:after="120" w:line="360" w:lineRule="auto"/>
        <w:ind w:firstLine="431"/>
        <w:jc w:val="both"/>
        <w:rPr>
          <w:rFonts w:ascii="Times New Roman" w:eastAsia="Times New Roman" w:hAnsi="Times New Roman" w:cs="Times New Roman"/>
        </w:rPr>
      </w:pPr>
      <w:r>
        <w:rPr>
          <w:rFonts w:ascii="Times New Roman" w:eastAsia="Times New Roman" w:hAnsi="Times New Roman" w:cs="Times New Roman"/>
        </w:rPr>
        <w:t xml:space="preserve">The average LOS for a patient in the U.S. is 4.5 days [7]. Many hospitals are aware that LOS is an important metric to keep track of, and that it’s better to strive for shorter LOS where possible. </w:t>
      </w:r>
    </w:p>
    <w:p w14:paraId="305848A7" w14:textId="77777777" w:rsidR="005271F1" w:rsidRDefault="008D3C25">
      <w:pPr>
        <w:spacing w:before="120" w:after="120" w:line="360" w:lineRule="auto"/>
        <w:ind w:firstLine="431"/>
        <w:jc w:val="both"/>
        <w:rPr>
          <w:rFonts w:ascii="Times New Roman" w:eastAsia="Times New Roman" w:hAnsi="Times New Roman" w:cs="Times New Roman"/>
        </w:rPr>
      </w:pPr>
      <w:r>
        <w:rPr>
          <w:rFonts w:ascii="Times New Roman" w:eastAsia="Times New Roman" w:hAnsi="Times New Roman" w:cs="Times New Roman"/>
        </w:rPr>
        <w:t>LOS also has a significant impact on patient experience. Patients don’t want to stay at the hospital longer than necessary. Though their hospital stay sets them up for a successful recovery, they are often eager to complete their recovery at home in a comfortable environment.</w:t>
      </w:r>
    </w:p>
    <w:p w14:paraId="45E7FE9E" w14:textId="77777777" w:rsidR="005271F1" w:rsidRDefault="008D3C25">
      <w:pPr>
        <w:spacing w:before="120" w:after="120" w:line="360" w:lineRule="auto"/>
        <w:ind w:firstLine="431"/>
        <w:jc w:val="both"/>
        <w:rPr>
          <w:rFonts w:ascii="Times New Roman" w:eastAsia="Times New Roman" w:hAnsi="Times New Roman" w:cs="Times New Roman"/>
        </w:rPr>
      </w:pPr>
      <w:bookmarkStart w:id="2" w:name="_heading=h.gjdgxs" w:colFirst="0" w:colLast="0"/>
      <w:bookmarkEnd w:id="2"/>
      <w:r>
        <w:rPr>
          <w:rFonts w:ascii="Times New Roman" w:eastAsia="Times New Roman" w:hAnsi="Times New Roman" w:cs="Times New Roman"/>
        </w:rPr>
        <w:t>Longer lengths of stay also negatively impact hospitals. They increase costs and are often linked to inefficiency—indicating that processes may need to be revisited. Likewise, LOS directly impacts bed management, which lowers turnover and decreases revenue. It also means that hospitals may not be able to meet the needs of their patients; when a patient is kept in a bed longer than necessary, it may mean that the bed is not available for another patient who needs it more.</w:t>
      </w:r>
    </w:p>
    <w:p w14:paraId="701FC5F8" w14:textId="77777777" w:rsidR="005271F1" w:rsidRDefault="008D3C25">
      <w:pPr>
        <w:spacing w:before="120" w:after="120" w:line="360" w:lineRule="auto"/>
        <w:ind w:firstLine="431"/>
        <w:jc w:val="both"/>
        <w:rPr>
          <w:rFonts w:ascii="Times New Roman" w:eastAsia="Times New Roman" w:hAnsi="Times New Roman" w:cs="Times New Roman"/>
        </w:rPr>
      </w:pPr>
      <w:r>
        <w:rPr>
          <w:rFonts w:ascii="Times New Roman" w:eastAsia="Times New Roman" w:hAnsi="Times New Roman" w:cs="Times New Roman"/>
        </w:rPr>
        <w:t xml:space="preserve">Increasing healthcare costs and availability of a large volume of medical data motivate the search for ways to increase the care efficiency. The LOS of hospitalized patients is </w:t>
      </w:r>
      <w:bookmarkStart w:id="3" w:name="_GoBack"/>
      <w:bookmarkEnd w:id="3"/>
      <w:r>
        <w:rPr>
          <w:rFonts w:ascii="Times New Roman" w:eastAsia="Times New Roman" w:hAnsi="Times New Roman" w:cs="Times New Roman"/>
        </w:rPr>
        <w:t xml:space="preserve">considered as an important factor for healthcare policy planning as it has a major impact on technical and financial resources as well as facilities occupation. It also indicates the </w:t>
      </w:r>
      <w:r>
        <w:rPr>
          <w:rFonts w:ascii="Times New Roman" w:eastAsia="Times New Roman" w:hAnsi="Times New Roman" w:cs="Times New Roman"/>
        </w:rPr>
        <w:lastRenderedPageBreak/>
        <w:t>quality of hospital service. The objective of this work is to build a model that can assist the physicians to advice on the inpatient hospital LOS using predictive modelling.</w:t>
      </w:r>
    </w:p>
    <w:p w14:paraId="0DFA9B61" w14:textId="77777777" w:rsidR="005271F1" w:rsidRDefault="008D3C25">
      <w:pPr>
        <w:spacing w:before="120" w:after="120" w:line="360" w:lineRule="auto"/>
        <w:ind w:firstLine="431"/>
        <w:jc w:val="both"/>
        <w:rPr>
          <w:rFonts w:ascii="Times New Roman" w:eastAsia="Times New Roman" w:hAnsi="Times New Roman" w:cs="Times New Roman"/>
          <w:color w:val="0E101A"/>
        </w:rPr>
      </w:pPr>
      <w:r>
        <w:rPr>
          <w:rFonts w:ascii="Times New Roman" w:eastAsia="Times New Roman" w:hAnsi="Times New Roman" w:cs="Times New Roman"/>
        </w:rPr>
        <w:t xml:space="preserve">While length of hospital stay generally depends on many factors, the author seeks to quantify the precise relationship and form insights from the most important available variables at time of admission that translate to action, and explore whether this model can help find opportunities for optimization. </w:t>
      </w:r>
      <w:r>
        <w:rPr>
          <w:rFonts w:ascii="Times New Roman" w:eastAsia="Times New Roman" w:hAnsi="Times New Roman" w:cs="Times New Roman"/>
          <w:color w:val="0E101A"/>
          <w:highlight w:val="white"/>
        </w:rPr>
        <w:t>The goal of this research is to create a model that predicts the LOS for each patient at time of admission.</w:t>
      </w:r>
    </w:p>
    <w:p w14:paraId="62279B72" w14:textId="77777777" w:rsidR="00CD5B25" w:rsidRDefault="00CD5B25">
      <w:pPr>
        <w:spacing w:before="120" w:after="120" w:line="360" w:lineRule="auto"/>
        <w:ind w:firstLine="431"/>
        <w:jc w:val="both"/>
        <w:rPr>
          <w:rFonts w:ascii="Times New Roman" w:eastAsia="Times New Roman" w:hAnsi="Times New Roman" w:cs="Times New Roman"/>
        </w:rPr>
      </w:pPr>
    </w:p>
    <w:p w14:paraId="248361FF" w14:textId="77777777" w:rsidR="005271F1" w:rsidRPr="00CD5B25" w:rsidRDefault="008D3C25" w:rsidP="008D3C25">
      <w:pPr>
        <w:pStyle w:val="Heading2"/>
        <w:rPr>
          <w:sz w:val="32"/>
          <w:szCs w:val="32"/>
        </w:rPr>
      </w:pPr>
      <w:bookmarkStart w:id="4" w:name="_Toc531452737"/>
      <w:r w:rsidRPr="00CD5B25">
        <w:rPr>
          <w:sz w:val="32"/>
          <w:szCs w:val="32"/>
        </w:rPr>
        <w:t>Literature Review</w:t>
      </w:r>
      <w:bookmarkEnd w:id="4"/>
    </w:p>
    <w:p w14:paraId="5F533798" w14:textId="77777777" w:rsidR="005271F1" w:rsidRDefault="005271F1">
      <w:pPr>
        <w:pBdr>
          <w:top w:val="nil"/>
          <w:left w:val="nil"/>
          <w:bottom w:val="nil"/>
          <w:right w:val="nil"/>
          <w:between w:val="nil"/>
        </w:pBdr>
        <w:spacing w:before="120" w:after="120" w:line="360" w:lineRule="auto"/>
        <w:ind w:firstLine="431"/>
        <w:jc w:val="both"/>
        <w:rPr>
          <w:color w:val="000000"/>
        </w:rPr>
      </w:pPr>
    </w:p>
    <w:p w14:paraId="1688B8C2" w14:textId="77777777" w:rsidR="005271F1" w:rsidRDefault="008D3C25">
      <w:pPr>
        <w:spacing w:before="120" w:after="120" w:line="360" w:lineRule="auto"/>
        <w:ind w:firstLine="431"/>
        <w:jc w:val="both"/>
        <w:rPr>
          <w:rFonts w:ascii="Times New Roman" w:eastAsia="Times New Roman" w:hAnsi="Times New Roman" w:cs="Times New Roman"/>
        </w:rPr>
      </w:pPr>
      <w:r>
        <w:rPr>
          <w:rFonts w:ascii="Times New Roman" w:eastAsia="Times New Roman" w:hAnsi="Times New Roman" w:cs="Times New Roman"/>
        </w:rPr>
        <w:t xml:space="preserve">Length of stay prediction has received substantial interest in academic literature. Much historical work has sought to better understand the factors that predict the length of hospital stays and used age, gender, diagnosis, and emergency room activity. </w:t>
      </w:r>
    </w:p>
    <w:p w14:paraId="1624AB98" w14:textId="77777777" w:rsidR="005271F1" w:rsidRDefault="008D3C25">
      <w:pPr>
        <w:spacing w:before="120" w:after="120" w:line="360" w:lineRule="auto"/>
        <w:ind w:firstLine="431"/>
        <w:jc w:val="both"/>
        <w:rPr>
          <w:rFonts w:ascii="Times New Roman" w:eastAsia="Times New Roman" w:hAnsi="Times New Roman" w:cs="Times New Roman"/>
        </w:rPr>
      </w:pPr>
      <w:r>
        <w:rPr>
          <w:rFonts w:ascii="Times New Roman" w:eastAsia="Times New Roman" w:hAnsi="Times New Roman" w:cs="Times New Roman"/>
        </w:rPr>
        <w:t>Chrusciel and Girardon [2] offer a LOS prediction using two random forest models. The first included unstructured text extracted from electronic health records. The second model was primarily based on structured data in the form of diagnoses coded and triage codes. Variables common to both models were: age, gender, zip/postal code, LOS in the Emergency Department (ED), recent visit flags, assigned patient ward after the ED stay and short-term ED activity. The authors decided to exclude short hospital stays less than 2 days. LOS was considered as a categorical variable to maximize the power of the model, however the authors agree that to improve research in this area, future studies should consider a study of LOS as a continuous variable. Models were trained on 80% of data and performance was evaluated for accuracy on the remaining 20% test data. The model using unstructured data had a 75% accuracy compared to 74% for the model containing structured data. The two models produced a similar prediction in 86% of cases. In a secondary analysis restricted to intensive care patients, the accuracy of both models was also similar (76% vs 75%). However their model evaluated patients who were admitted through an Emergency room only and had a limited number of cases - 5,006.</w:t>
      </w:r>
    </w:p>
    <w:p w14:paraId="17D793C7" w14:textId="77777777" w:rsidR="005271F1" w:rsidRDefault="008D3C25">
      <w:pPr>
        <w:spacing w:before="120" w:after="120" w:line="360" w:lineRule="auto"/>
        <w:ind w:firstLine="431"/>
        <w:jc w:val="both"/>
        <w:rPr>
          <w:rFonts w:ascii="Times New Roman" w:eastAsia="Times New Roman" w:hAnsi="Times New Roman" w:cs="Times New Roman"/>
        </w:rPr>
      </w:pPr>
      <w:r>
        <w:rPr>
          <w:rFonts w:ascii="Times New Roman" w:eastAsia="Times New Roman" w:hAnsi="Times New Roman" w:cs="Times New Roman"/>
        </w:rPr>
        <w:lastRenderedPageBreak/>
        <w:t>Tien [6] expanded the dataset and included the publicly available “NY Hospital Inpatient Discharges” dataset from New York State Government health data website. This dataset contains 2.3+ million rows of patient data, including information such as patient demographics, diagnosis, type of admission, severity of illness, and type of insurance. In this study LOS was also treated as a classification problem, instead of regression, and was grouped into the following bins: 1–5 days, 6–10 days, 11–20 days, 21–30 days, 31–50 days, and 50–120+ days</w:t>
      </w:r>
      <w:r>
        <w:rPr>
          <w:rFonts w:ascii="Georgia" w:eastAsia="Georgia" w:hAnsi="Georgia" w:cs="Georgia"/>
          <w:i/>
          <w:color w:val="292929"/>
          <w:highlight w:val="white"/>
        </w:rPr>
        <w:t>.</w:t>
      </w:r>
      <w:r>
        <w:rPr>
          <w:rFonts w:ascii="Times New Roman" w:eastAsia="Times New Roman" w:hAnsi="Times New Roman" w:cs="Times New Roman"/>
        </w:rPr>
        <w:t xml:space="preserve"> The author was able to predict a patient’s LOS only using data available from the moment they entered the hospital and were diagnosed with an accuracy of 70% using Boosted Decision Trees. APR DRG Codes and APR Severity of Illness Codes were the two most important features in predicting a patient’s length of stay.  In addition, the payment typology Medicare subgroup has a relatively high importance in predicting LOS in comparison to the other payment typology groups. Even though this study is similar to ours, it only utilizes publicly available data for one year - 2015. The author mentioned the COVID-19 pandemic in his study, but the data is not going to reflect that. It also won’t get a year over year progression. </w:t>
      </w:r>
    </w:p>
    <w:p w14:paraId="444CFD8D" w14:textId="77777777" w:rsidR="005271F1" w:rsidRDefault="008D3C25">
      <w:pPr>
        <w:spacing w:before="120" w:after="120" w:line="360" w:lineRule="auto"/>
        <w:ind w:firstLine="431"/>
        <w:jc w:val="both"/>
        <w:rPr>
          <w:rFonts w:ascii="Times New Roman" w:eastAsia="Times New Roman" w:hAnsi="Times New Roman" w:cs="Times New Roman"/>
        </w:rPr>
      </w:pPr>
      <w:r>
        <w:rPr>
          <w:rFonts w:ascii="Times New Roman" w:eastAsia="Times New Roman" w:hAnsi="Times New Roman" w:cs="Times New Roman"/>
        </w:rPr>
        <w:t>Cummings [3] also works on the same goal - to create a model that predicts the LOS for each patient at time of admission. However, he decided to work on LOS as a continuous variable and make it a regression, as a primary prediction technique. The author used MIT’s MIMIC-III database. It's an openly available dataset developed by the MIT Lab for Computational Physiology, comprising de-identified health data associated with 58,967 admission events. It includes demographics, type of admission, insurance category, vital signs, laboratory tests, medications, and more. There are a few extra data preparation steps taken in this research that are worth mentioning. First, the author excludes admissions that resulted in death, since they jeopardize an accurate length of stay prediction. Also, the author created age groups. Fig. 1 highlights the MIMIC groups of newborns and &gt;89 year olds, where there is an increasing number of admissions in the age groups from 20 to 80 years old. Because of the discrete-like distribution of data on the extremes of age, the author decided to convert all ages into the categories of newborn, young adult, middle age, and senior.</w:t>
      </w:r>
    </w:p>
    <w:p w14:paraId="58A7F645" w14:textId="77777777" w:rsidR="005271F1" w:rsidRDefault="005271F1">
      <w:pPr>
        <w:spacing w:before="120" w:after="120" w:line="360" w:lineRule="auto"/>
        <w:ind w:firstLine="431"/>
        <w:jc w:val="both"/>
        <w:rPr>
          <w:rFonts w:ascii="Times New Roman" w:eastAsia="Times New Roman" w:hAnsi="Times New Roman" w:cs="Times New Roman"/>
        </w:rPr>
      </w:pPr>
    </w:p>
    <w:p w14:paraId="3E9F8C0F" w14:textId="14DA8D80" w:rsidR="005271F1" w:rsidRDefault="002C5955">
      <w:pPr>
        <w:spacing w:before="120" w:after="120" w:line="360" w:lineRule="auto"/>
        <w:ind w:firstLine="431"/>
        <w:jc w:val="both"/>
        <w:rPr>
          <w:rFonts w:ascii="Times New Roman" w:eastAsia="Times New Roman" w:hAnsi="Times New Roman" w:cs="Times New Roman"/>
        </w:rPr>
      </w:pPr>
      <w:r>
        <w:rPr>
          <w:rFonts w:ascii="Times New Roman" w:eastAsia="Times New Roman" w:hAnsi="Times New Roman" w:cs="Times New Roman"/>
          <w:noProof/>
        </w:rPr>
        <w:lastRenderedPageBreak/>
        <mc:AlternateContent>
          <mc:Choice Requires="wps">
            <w:drawing>
              <wp:anchor distT="0" distB="0" distL="0" distR="0" simplePos="0" relativeHeight="251658240" behindDoc="0" locked="0" layoutInCell="1" hidden="0" allowOverlap="1" wp14:anchorId="2ABCB184" wp14:editId="60A1C1DB">
                <wp:simplePos x="0" y="0"/>
                <wp:positionH relativeFrom="page">
                  <wp:posOffset>2127739</wp:posOffset>
                </wp:positionH>
                <wp:positionV relativeFrom="page">
                  <wp:posOffset>2981848</wp:posOffset>
                </wp:positionV>
                <wp:extent cx="3469005" cy="353060"/>
                <wp:effectExtent l="0" t="0" r="0" b="0"/>
                <wp:wrapNone/>
                <wp:docPr id="6" name="Rectangle 6"/>
                <wp:cNvGraphicFramePr/>
                <a:graphic xmlns:a="http://schemas.openxmlformats.org/drawingml/2006/main">
                  <a:graphicData uri="http://schemas.microsoft.com/office/word/2010/wordprocessingShape">
                    <wps:wsp>
                      <wps:cNvSpPr/>
                      <wps:spPr>
                        <a:xfrm>
                          <a:off x="0" y="0"/>
                          <a:ext cx="3469005" cy="353060"/>
                        </a:xfrm>
                        <a:prstGeom prst="rect">
                          <a:avLst/>
                        </a:prstGeom>
                        <a:noFill/>
                        <a:ln>
                          <a:noFill/>
                        </a:ln>
                      </wps:spPr>
                      <wps:txbx>
                        <w:txbxContent>
                          <w:p w14:paraId="66965DD4" w14:textId="77777777" w:rsidR="008D3C25" w:rsidRDefault="008D3C25">
                            <w:pPr>
                              <w:jc w:val="center"/>
                              <w:textDirection w:val="btLr"/>
                            </w:pPr>
                            <w:r>
                              <w:rPr>
                                <w:rFonts w:ascii="Times New Roman" w:eastAsia="Times New Roman" w:hAnsi="Times New Roman" w:cs="Times New Roman"/>
                                <w:color w:val="000000"/>
                                <w:sz w:val="22"/>
                              </w:rPr>
                              <w:t>Fig. 1 Distribution of Age in MIMIC -III dataset [3]</w:t>
                            </w:r>
                          </w:p>
                        </w:txbxContent>
                      </wps:txbx>
                      <wps:bodyPr spcFirstLastPara="1" wrap="square" lIns="91425" tIns="91425" rIns="91425" bIns="91425" anchor="t" anchorCtr="0">
                        <a:noAutofit/>
                      </wps:bodyPr>
                    </wps:wsp>
                  </a:graphicData>
                </a:graphic>
              </wp:anchor>
            </w:drawing>
          </mc:Choice>
          <mc:Fallback>
            <w:pict>
              <v:rect w14:anchorId="2ABCB184" id="Rectangle 6" o:spid="_x0000_s1026" style="position:absolute;left:0;text-align:left;margin-left:167.55pt;margin-top:234.8pt;width:273.15pt;height:27.8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" filled="f" stroked="f">
                <v:textbox inset="2.53958mm,2.53958mm,2.53958mm,2.53958mm">
                  <w:txbxContent>
                    <w:p w14:paraId="66965DD4" w14:textId="77777777" w:rsidR="008D3C25" w:rsidRDefault="008D3C25">
                      <w:pPr>
                        <w:jc w:val="center"/>
                        <w:textDirection w:val="btLr"/>
                      </w:pPr>
                      <w:r>
                        <w:rPr>
                          <w:rFonts w:ascii="Times New Roman" w:eastAsia="Times New Roman" w:hAnsi="Times New Roman" w:cs="Times New Roman"/>
                          <w:color w:val="000000"/>
                          <w:sz w:val="22"/>
                        </w:rPr>
                        <w:t>Fig. 1 Distribution of Age in MIMIC -III dataset [3]</w:t>
                      </w:r>
                    </w:p>
                  </w:txbxContent>
                </v:textbox>
                <w10:wrap anchorx="page" anchory="page"/>
              </v:rect>
            </w:pict>
          </mc:Fallback>
        </mc:AlternateContent>
      </w:r>
      <w:r w:rsidR="00A12BF0">
        <w:rPr>
          <w:rFonts w:ascii="Times New Roman" w:eastAsia="Times New Roman" w:hAnsi="Times New Roman" w:cs="Times New Roman"/>
        </w:rPr>
        <w:t xml:space="preserve">                     </w:t>
      </w:r>
      <w:r w:rsidR="00A12BF0">
        <w:rPr>
          <w:rFonts w:ascii="Times New Roman" w:eastAsia="Times New Roman" w:hAnsi="Times New Roman" w:cs="Times New Roman"/>
          <w:noProof/>
        </w:rPr>
        <w:drawing>
          <wp:inline distT="0" distB="0" distL="0" distR="0" wp14:anchorId="4D6AD70D" wp14:editId="11825237">
            <wp:extent cx="3190875" cy="2022475"/>
            <wp:effectExtent l="0" t="0" r="9525" b="9525"/>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extLst>
                        <a:ext uri="{28A0092B-C50C-407E-A947-70E740481C1C}">
                          <a14:useLocalDpi xmlns:a14="http://schemas.microsoft.com/office/drawing/2010/main" val="0"/>
                        </a:ext>
                      </a:extLst>
                    </a:blip>
                    <a:srcRect t="8860"/>
                    <a:stretch>
                      <a:fillRect/>
                    </a:stretch>
                  </pic:blipFill>
                  <pic:spPr>
                    <a:xfrm>
                      <a:off x="0" y="0"/>
                      <a:ext cx="3190875" cy="2022475"/>
                    </a:xfrm>
                    <a:prstGeom prst="rect">
                      <a:avLst/>
                    </a:prstGeom>
                    <a:ln/>
                  </pic:spPr>
                </pic:pic>
              </a:graphicData>
            </a:graphic>
          </wp:inline>
        </w:drawing>
      </w:r>
    </w:p>
    <w:p w14:paraId="09CCF0DF" w14:textId="54567BDC" w:rsidR="005271F1" w:rsidRDefault="005271F1">
      <w:pPr>
        <w:spacing w:before="120" w:after="120" w:line="360" w:lineRule="auto"/>
        <w:ind w:firstLine="431"/>
        <w:jc w:val="both"/>
        <w:rPr>
          <w:rFonts w:ascii="Times New Roman" w:eastAsia="Times New Roman" w:hAnsi="Times New Roman" w:cs="Times New Roman"/>
        </w:rPr>
      </w:pPr>
    </w:p>
    <w:p w14:paraId="16415130" w14:textId="0D7C224F" w:rsidR="005271F1" w:rsidRDefault="008D3C25">
      <w:pPr>
        <w:spacing w:before="120" w:after="120" w:line="360" w:lineRule="auto"/>
        <w:ind w:firstLine="431"/>
        <w:jc w:val="both"/>
        <w:rPr>
          <w:rFonts w:ascii="Times New Roman" w:eastAsia="Times New Roman" w:hAnsi="Times New Roman" w:cs="Times New Roman"/>
        </w:rPr>
      </w:pPr>
      <w:r>
        <w:rPr>
          <w:rFonts w:ascii="Times New Roman" w:eastAsia="Times New Roman" w:hAnsi="Times New Roman" w:cs="Times New Roman"/>
        </w:rPr>
        <w:t>Cummings also attempts to solve another challenge in terms of feature engineering - a great variety of Diagnosis codes. There were 6,984 unique codes used in the MIMIC dataset and 651,047 ICD-9 diagnoses given to patients since most were diagnosed with more than one condition. The author sorts all the unique codes per admission into these categories as shown in Fig. 2.</w:t>
      </w:r>
    </w:p>
    <w:p w14:paraId="62D45E6D" w14:textId="456B6459" w:rsidR="005271F1" w:rsidRDefault="002C5955">
      <w:pPr>
        <w:spacing w:before="120" w:after="120" w:line="360" w:lineRule="auto"/>
        <w:ind w:firstLine="431"/>
        <w:jc w:val="both"/>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0" distR="0" simplePos="0" relativeHeight="251659264" behindDoc="0" locked="0" layoutInCell="1" hidden="0" allowOverlap="1" wp14:anchorId="0BAB6FA3" wp14:editId="7771C92A">
                <wp:simplePos x="0" y="0"/>
                <wp:positionH relativeFrom="margin">
                  <wp:posOffset>596621</wp:posOffset>
                </wp:positionH>
                <wp:positionV relativeFrom="page">
                  <wp:posOffset>6086789</wp:posOffset>
                </wp:positionV>
                <wp:extent cx="4665345" cy="353060"/>
                <wp:effectExtent l="0" t="0" r="0" b="0"/>
                <wp:wrapNone/>
                <wp:docPr id="5" name="Rectangle 5"/>
                <wp:cNvGraphicFramePr/>
                <a:graphic xmlns:a="http://schemas.openxmlformats.org/drawingml/2006/main">
                  <a:graphicData uri="http://schemas.microsoft.com/office/word/2010/wordprocessingShape">
                    <wps:wsp>
                      <wps:cNvSpPr/>
                      <wps:spPr>
                        <a:xfrm>
                          <a:off x="0" y="0"/>
                          <a:ext cx="4665345" cy="353060"/>
                        </a:xfrm>
                        <a:prstGeom prst="rect">
                          <a:avLst/>
                        </a:prstGeom>
                        <a:noFill/>
                        <a:ln>
                          <a:noFill/>
                        </a:ln>
                      </wps:spPr>
                      <wps:txbx>
                        <w:txbxContent>
                          <w:p w14:paraId="10C4D23A" w14:textId="77777777" w:rsidR="008D3C25" w:rsidRDefault="008D3C25">
                            <w:pPr>
                              <w:jc w:val="center"/>
                              <w:textDirection w:val="btLr"/>
                            </w:pPr>
                            <w:r>
                              <w:rPr>
                                <w:rFonts w:ascii="Times New Roman" w:eastAsia="Times New Roman" w:hAnsi="Times New Roman" w:cs="Times New Roman"/>
                                <w:color w:val="000000"/>
                                <w:sz w:val="22"/>
                              </w:rPr>
                              <w:t>Fig. 2 Part of the admissions ICD9 category matrix in Cummings Study [3]</w:t>
                            </w:r>
                          </w:p>
                        </w:txbxContent>
                      </wps:txbx>
                      <wps:bodyPr spcFirstLastPara="1" wrap="square" lIns="91425" tIns="91425" rIns="91425" bIns="91425" anchor="t" anchorCtr="0">
                        <a:noAutofit/>
                      </wps:bodyPr>
                    </wps:wsp>
                  </a:graphicData>
                </a:graphic>
              </wp:anchor>
            </w:drawing>
          </mc:Choice>
          <mc:Fallback>
            <w:pict>
              <v:rect w14:anchorId="0BAB6FA3" id="Rectangle 5" o:spid="_x0000_s1027" style="position:absolute;left:0;text-align:left;margin-left:47pt;margin-top:479.25pt;width:367.35pt;height:27.8pt;z-index:251659264;visibility:visible;mso-wrap-style:square;mso-wrap-distance-left:0;mso-wrap-distance-top:0;mso-wrap-distance-right:0;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" filled="f" stroked="f">
                <v:textbox inset="2.53958mm,2.53958mm,2.53958mm,2.53958mm">
                  <w:txbxContent>
                    <w:p w14:paraId="10C4D23A" w14:textId="77777777" w:rsidR="008D3C25" w:rsidRDefault="008D3C25">
                      <w:pPr>
                        <w:jc w:val="center"/>
                        <w:textDirection w:val="btLr"/>
                      </w:pPr>
                      <w:r>
                        <w:rPr>
                          <w:rFonts w:ascii="Times New Roman" w:eastAsia="Times New Roman" w:hAnsi="Times New Roman" w:cs="Times New Roman"/>
                          <w:color w:val="000000"/>
                          <w:sz w:val="22"/>
                        </w:rPr>
                        <w:t>Fig. 2 Part of the admissions ICD9 category matrix in Cummings Study [3]</w:t>
                      </w:r>
                    </w:p>
                  </w:txbxContent>
                </v:textbox>
                <w10:wrap anchorx="margin" anchory="page"/>
              </v:rect>
            </w:pict>
          </mc:Fallback>
        </mc:AlternateContent>
      </w:r>
      <w:r w:rsidR="008D3C25">
        <w:rPr>
          <w:rFonts w:ascii="Times New Roman" w:eastAsia="Times New Roman" w:hAnsi="Times New Roman" w:cs="Times New Roman"/>
          <w:noProof/>
        </w:rPr>
        <w:drawing>
          <wp:inline distT="114300" distB="114300" distL="114300" distR="114300" wp14:anchorId="0D885439" wp14:editId="212E52C0">
            <wp:extent cx="5619750" cy="110501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r="-1026" b="22139"/>
                    <a:stretch>
                      <a:fillRect/>
                    </a:stretch>
                  </pic:blipFill>
                  <pic:spPr>
                    <a:xfrm>
                      <a:off x="0" y="0"/>
                      <a:ext cx="5619750" cy="1105012"/>
                    </a:xfrm>
                    <a:prstGeom prst="rect">
                      <a:avLst/>
                    </a:prstGeom>
                    <a:ln/>
                  </pic:spPr>
                </pic:pic>
              </a:graphicData>
            </a:graphic>
          </wp:inline>
        </w:drawing>
      </w:r>
    </w:p>
    <w:p w14:paraId="08375A16" w14:textId="6076B785" w:rsidR="005271F1" w:rsidDel="002C5955" w:rsidRDefault="005271F1">
      <w:pPr>
        <w:spacing w:before="120" w:after="120" w:line="360" w:lineRule="auto"/>
        <w:ind w:firstLine="431"/>
        <w:jc w:val="both"/>
        <w:rPr>
          <w:del w:id="5" w:author="O'Connor" w:date="2022-12-01T09:17:00Z"/>
          <w:rFonts w:ascii="Times New Roman" w:eastAsia="Times New Roman" w:hAnsi="Times New Roman" w:cs="Times New Roman"/>
        </w:rPr>
      </w:pPr>
    </w:p>
    <w:p w14:paraId="5AEAD887" w14:textId="67A08B64" w:rsidR="00A12BF0" w:rsidDel="002C5955" w:rsidRDefault="00A12BF0">
      <w:pPr>
        <w:spacing w:before="120" w:after="120" w:line="360" w:lineRule="auto"/>
        <w:ind w:firstLine="431"/>
        <w:jc w:val="both"/>
        <w:rPr>
          <w:del w:id="6" w:author="O'Connor" w:date="2022-12-01T09:17:00Z"/>
          <w:rFonts w:ascii="Times New Roman" w:eastAsia="Times New Roman" w:hAnsi="Times New Roman" w:cs="Times New Roman"/>
        </w:rPr>
      </w:pPr>
    </w:p>
    <w:p w14:paraId="4E87B357" w14:textId="1049473A" w:rsidR="005271F1" w:rsidRDefault="008D3C25">
      <w:pPr>
        <w:spacing w:before="120" w:after="120" w:line="360" w:lineRule="auto"/>
        <w:ind w:firstLine="431"/>
        <w:jc w:val="both"/>
        <w:rPr>
          <w:rFonts w:ascii="Times New Roman" w:eastAsia="Times New Roman" w:hAnsi="Times New Roman" w:cs="Times New Roman"/>
        </w:rPr>
      </w:pPr>
      <w:r>
        <w:rPr>
          <w:rFonts w:ascii="Times New Roman" w:eastAsia="Times New Roman" w:hAnsi="Times New Roman" w:cs="Times New Roman"/>
        </w:rPr>
        <w:t>The highest R2 score of 0.39 was from the Gradient Boosting Regressor model. The author finds that diagnoses related to prenatal issues have the highest feature importance coefficient followed by respiratory and injury. In fact, in the 20 top features, only emergency admission type, gender, and Medicaid insurance showed any importance outside of diagnosis groups.</w:t>
      </w:r>
    </w:p>
    <w:p w14:paraId="46F7F708" w14:textId="77777777" w:rsidR="005271F1" w:rsidRDefault="008D3C25">
      <w:pPr>
        <w:spacing w:before="120" w:after="120" w:line="360" w:lineRule="auto"/>
        <w:ind w:firstLine="431"/>
        <w:jc w:val="both"/>
        <w:rPr>
          <w:rFonts w:ascii="Times New Roman" w:eastAsia="Times New Roman" w:hAnsi="Times New Roman" w:cs="Times New Roman"/>
        </w:rPr>
      </w:pPr>
      <w:r>
        <w:rPr>
          <w:rFonts w:ascii="Times New Roman" w:eastAsia="Times New Roman" w:hAnsi="Times New Roman" w:cs="Times New Roman"/>
        </w:rPr>
        <w:t>Another study [4] that also treats LOS as a continuous variable has an R2 score of 0.26. However, it was found that the accuracy of the classification model predicting long term admissions (&gt;30 days) is 0.9732.</w:t>
      </w:r>
    </w:p>
    <w:p w14:paraId="31CCD35C" w14:textId="77777777" w:rsidR="005271F1" w:rsidRDefault="008D3C25">
      <w:pPr>
        <w:spacing w:before="120" w:after="120" w:line="360" w:lineRule="auto"/>
        <w:ind w:firstLine="431"/>
        <w:jc w:val="both"/>
        <w:rPr>
          <w:rFonts w:ascii="Times New Roman" w:eastAsia="Times New Roman" w:hAnsi="Times New Roman" w:cs="Times New Roman"/>
        </w:rPr>
      </w:pPr>
      <w:r>
        <w:rPr>
          <w:rFonts w:ascii="Times New Roman" w:eastAsia="Times New Roman" w:hAnsi="Times New Roman" w:cs="Times New Roman"/>
        </w:rPr>
        <w:lastRenderedPageBreak/>
        <w:t xml:space="preserve">While LOS has been previously modeled, there has not been any analysis on year over year changes, especially since COVID, and its relationship to change in LOS. This study will use 8 years (2015-2022) of data with &gt;900,000 admissions.  </w:t>
      </w:r>
    </w:p>
    <w:p w14:paraId="19D54804" w14:textId="77777777" w:rsidR="005271F1" w:rsidRDefault="008D3C25">
      <w:pPr>
        <w:spacing w:before="120" w:after="120" w:line="360" w:lineRule="auto"/>
        <w:ind w:firstLine="431"/>
        <w:jc w:val="both"/>
        <w:rPr>
          <w:rFonts w:ascii="Times New Roman" w:eastAsia="Times New Roman" w:hAnsi="Times New Roman" w:cs="Times New Roman"/>
        </w:rPr>
      </w:pPr>
      <w:r>
        <w:rPr>
          <w:rFonts w:ascii="Times New Roman" w:eastAsia="Times New Roman" w:hAnsi="Times New Roman" w:cs="Times New Roman"/>
        </w:rPr>
        <w:t xml:space="preserve">While there is a high accuracy in predicting LOS as a categorical variable, there is room for improvement for prediction as a continuous variable. </w:t>
      </w:r>
    </w:p>
    <w:p w14:paraId="263881E5" w14:textId="77777777" w:rsidR="005271F1" w:rsidRDefault="005271F1">
      <w:pPr>
        <w:spacing w:before="120" w:after="120" w:line="360" w:lineRule="auto"/>
        <w:ind w:firstLine="431"/>
        <w:jc w:val="both"/>
        <w:rPr>
          <w:b/>
          <w:color w:val="000000"/>
          <w:u w:val="single"/>
        </w:rPr>
      </w:pPr>
    </w:p>
    <w:p w14:paraId="60DBE9C2" w14:textId="77777777" w:rsidR="005271F1" w:rsidRDefault="008D3C25" w:rsidP="008D3C25">
      <w:pPr>
        <w:pStyle w:val="Heading2"/>
        <w:rPr>
          <w:sz w:val="32"/>
          <w:szCs w:val="32"/>
        </w:rPr>
      </w:pPr>
      <w:bookmarkStart w:id="7" w:name="_Toc531452738"/>
      <w:r w:rsidRPr="00A12BF0">
        <w:rPr>
          <w:sz w:val="32"/>
          <w:szCs w:val="32"/>
        </w:rPr>
        <w:t>Hypothesis/Research question</w:t>
      </w:r>
      <w:bookmarkEnd w:id="7"/>
    </w:p>
    <w:p w14:paraId="57B66AA2" w14:textId="77777777" w:rsidR="00A12BF0" w:rsidRPr="00A12BF0" w:rsidRDefault="00A12BF0" w:rsidP="008D3C25">
      <w:pPr>
        <w:pStyle w:val="Heading2"/>
        <w:rPr>
          <w:sz w:val="32"/>
          <w:szCs w:val="32"/>
        </w:rPr>
      </w:pPr>
    </w:p>
    <w:p w14:paraId="6FA3A0D3" w14:textId="77777777" w:rsidR="005271F1" w:rsidRDefault="008D3C25">
      <w:pPr>
        <w:spacing w:before="120" w:after="120" w:line="360" w:lineRule="auto"/>
        <w:ind w:firstLine="431"/>
        <w:jc w:val="both"/>
        <w:rPr>
          <w:rFonts w:ascii="Times New Roman" w:eastAsia="Times New Roman" w:hAnsi="Times New Roman" w:cs="Times New Roman"/>
        </w:rPr>
      </w:pPr>
      <w:r>
        <w:rPr>
          <w:rFonts w:ascii="Times New Roman" w:eastAsia="Times New Roman" w:hAnsi="Times New Roman" w:cs="Times New Roman"/>
        </w:rPr>
        <w:t>The hypothesis is that the length of stay predictions can be made based on patient demographics, diagnosis, condition severity, insurance, and type of admission. This analysis focuse</w:t>
      </w:r>
      <w:r>
        <w:t xml:space="preserve">s on </w:t>
      </w:r>
      <w:r>
        <w:rPr>
          <w:rFonts w:ascii="Times New Roman" w:eastAsia="Times New Roman" w:hAnsi="Times New Roman" w:cs="Times New Roman"/>
        </w:rPr>
        <w:t xml:space="preserve">predicting length of stay in the hospital at time of admission as a continuous variable, hence, the more accurate predictions compare to other researchers in this area. The author also seeks to extend the body of research by focusing on improving the feature selection and engineering and improving the accuracy of LOS predictions as a continuous variable. </w:t>
      </w:r>
    </w:p>
    <w:p w14:paraId="735DA753" w14:textId="77777777" w:rsidR="005271F1" w:rsidRDefault="008D3C25">
      <w:pPr>
        <w:spacing w:before="120" w:after="120" w:line="360" w:lineRule="auto"/>
        <w:ind w:firstLine="431"/>
        <w:jc w:val="both"/>
        <w:rPr>
          <w:rFonts w:ascii="Times New Roman" w:eastAsia="Times New Roman" w:hAnsi="Times New Roman" w:cs="Times New Roman"/>
        </w:rPr>
      </w:pPr>
      <w:r>
        <w:rPr>
          <w:rFonts w:ascii="Times New Roman" w:eastAsia="Times New Roman" w:hAnsi="Times New Roman" w:cs="Times New Roman"/>
        </w:rPr>
        <w:t>Ultimately the author seeks to answer whether the length of stay in hospital can be predicted at time of admission and gain knowledge on what contributes to longer stays in the hospital. Factors to be considered are: whether there is a negative dynamic in any specific hospital over a number of years; whether the type of insurance a patient has affects LOS; and whether there is a difference in LOS before and after the COVID-19 pandemic.</w:t>
      </w:r>
    </w:p>
    <w:p w14:paraId="6AE911E9" w14:textId="77777777" w:rsidR="005271F1" w:rsidRDefault="005271F1" w:rsidP="008D3C25"/>
    <w:p w14:paraId="0C259E33" w14:textId="77777777" w:rsidR="00A12BF0" w:rsidRDefault="00A12BF0" w:rsidP="008D3C25">
      <w:pPr>
        <w:pStyle w:val="Heading2"/>
        <w:rPr>
          <w:sz w:val="32"/>
          <w:szCs w:val="32"/>
        </w:rPr>
      </w:pPr>
    </w:p>
    <w:p w14:paraId="1A32B9BC" w14:textId="77777777" w:rsidR="00A12BF0" w:rsidRDefault="00A12BF0" w:rsidP="008D3C25">
      <w:pPr>
        <w:pStyle w:val="Heading2"/>
        <w:rPr>
          <w:sz w:val="32"/>
          <w:szCs w:val="32"/>
        </w:rPr>
      </w:pPr>
    </w:p>
    <w:p w14:paraId="0A61141B" w14:textId="77777777" w:rsidR="005271F1" w:rsidRPr="00A12BF0" w:rsidRDefault="008D3C25" w:rsidP="008D3C25">
      <w:pPr>
        <w:pStyle w:val="Heading2"/>
        <w:rPr>
          <w:sz w:val="32"/>
          <w:szCs w:val="32"/>
        </w:rPr>
      </w:pPr>
      <w:bookmarkStart w:id="8" w:name="_Toc531452739"/>
      <w:r w:rsidRPr="00A12BF0">
        <w:rPr>
          <w:sz w:val="32"/>
          <w:szCs w:val="32"/>
        </w:rPr>
        <w:t>Data and Variables</w:t>
      </w:r>
      <w:bookmarkEnd w:id="8"/>
    </w:p>
    <w:p w14:paraId="494CF80B" w14:textId="77777777" w:rsidR="005271F1" w:rsidRDefault="005271F1">
      <w:pPr>
        <w:pBdr>
          <w:top w:val="nil"/>
          <w:left w:val="nil"/>
          <w:bottom w:val="nil"/>
          <w:right w:val="nil"/>
          <w:between w:val="nil"/>
        </w:pBdr>
        <w:spacing w:before="120" w:after="120" w:line="360" w:lineRule="auto"/>
        <w:ind w:firstLine="431"/>
        <w:jc w:val="both"/>
        <w:rPr>
          <w:b/>
          <w:u w:val="single"/>
        </w:rPr>
      </w:pPr>
    </w:p>
    <w:p w14:paraId="28D4AC98" w14:textId="77777777" w:rsidR="005271F1" w:rsidRDefault="008D3C25">
      <w:pPr>
        <w:spacing w:before="120" w:after="120" w:line="360" w:lineRule="auto"/>
        <w:ind w:firstLine="431"/>
        <w:jc w:val="both"/>
        <w:rPr>
          <w:rFonts w:ascii="Times New Roman" w:eastAsia="Times New Roman" w:hAnsi="Times New Roman" w:cs="Times New Roman"/>
        </w:rPr>
      </w:pPr>
      <w:r>
        <w:rPr>
          <w:rFonts w:ascii="Times New Roman" w:eastAsia="Times New Roman" w:hAnsi="Times New Roman" w:cs="Times New Roman"/>
        </w:rPr>
        <w:lastRenderedPageBreak/>
        <w:t>The data for this study will be collected from encounter data provided by Mount Sinai Hospital from their 7 New York hospitals. Mount Sinai is one of the oldest and largest teaching hospitals in the country, with thousands of admissions per year that can inform our research. The admissions data were collected continuously from 2015 to the present (2022). It’s estimated that there were over 1M admissions during that period of time.  All admissions have been de-identified according to HIPPA privacy rules.</w:t>
      </w:r>
    </w:p>
    <w:p w14:paraId="01EDFA98" w14:textId="77777777" w:rsidR="005271F1" w:rsidRDefault="008D3C25">
      <w:pPr>
        <w:pBdr>
          <w:top w:val="nil"/>
          <w:left w:val="nil"/>
          <w:bottom w:val="nil"/>
          <w:right w:val="nil"/>
          <w:between w:val="nil"/>
        </w:pBdr>
        <w:spacing w:before="120" w:after="120" w:line="360" w:lineRule="auto"/>
        <w:ind w:firstLine="431"/>
        <w:jc w:val="both"/>
        <w:rPr>
          <w:rFonts w:ascii="Times New Roman" w:eastAsia="Times New Roman" w:hAnsi="Times New Roman" w:cs="Times New Roman"/>
        </w:rPr>
      </w:pPr>
      <w:r>
        <w:rPr>
          <w:rFonts w:ascii="Times New Roman" w:eastAsia="Times New Roman" w:hAnsi="Times New Roman" w:cs="Times New Roman"/>
        </w:rPr>
        <w:t>The following fields will be taken from the original dataset:</w:t>
      </w:r>
    </w:p>
    <w:tbl>
      <w:tblPr>
        <w:tblStyle w:val="a0"/>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330"/>
      </w:tblGrid>
      <w:tr w:rsidR="005271F1" w14:paraId="20C47EA0" w14:textId="77777777">
        <w:tc>
          <w:tcPr>
            <w:tcW w:w="2310" w:type="dxa"/>
            <w:shd w:val="clear" w:color="auto" w:fill="auto"/>
            <w:tcMar>
              <w:top w:w="100" w:type="dxa"/>
              <w:left w:w="100" w:type="dxa"/>
              <w:bottom w:w="100" w:type="dxa"/>
              <w:right w:w="100" w:type="dxa"/>
            </w:tcMar>
          </w:tcPr>
          <w:p w14:paraId="21B3559D" w14:textId="77777777" w:rsidR="005271F1" w:rsidRDefault="008D3C25">
            <w:pPr>
              <w:spacing w:before="120" w:after="120"/>
              <w:jc w:val="both"/>
              <w:rPr>
                <w:rFonts w:ascii="Times New Roman" w:eastAsia="Times New Roman" w:hAnsi="Times New Roman" w:cs="Times New Roman"/>
              </w:rPr>
            </w:pPr>
            <w:r>
              <w:rPr>
                <w:rFonts w:ascii="Times New Roman" w:eastAsia="Times New Roman" w:hAnsi="Times New Roman" w:cs="Times New Roman"/>
              </w:rPr>
              <w:t>Facility</w:t>
            </w:r>
          </w:p>
        </w:tc>
        <w:tc>
          <w:tcPr>
            <w:tcW w:w="6330" w:type="dxa"/>
            <w:shd w:val="clear" w:color="auto" w:fill="auto"/>
            <w:tcMar>
              <w:top w:w="100" w:type="dxa"/>
              <w:left w:w="100" w:type="dxa"/>
              <w:bottom w:w="100" w:type="dxa"/>
              <w:right w:w="100" w:type="dxa"/>
            </w:tcMar>
          </w:tcPr>
          <w:p w14:paraId="77E82AF2" w14:textId="77777777" w:rsidR="005271F1" w:rsidRDefault="008D3C25">
            <w:pPr>
              <w:pBdr>
                <w:top w:val="nil"/>
                <w:left w:val="nil"/>
                <w:bottom w:val="nil"/>
                <w:right w:val="nil"/>
                <w:between w:val="nil"/>
              </w:pBdr>
              <w:spacing w:before="120" w:after="120"/>
              <w:jc w:val="both"/>
              <w:rPr>
                <w:rFonts w:ascii="Times New Roman" w:eastAsia="Times New Roman" w:hAnsi="Times New Roman" w:cs="Times New Roman"/>
              </w:rPr>
            </w:pPr>
            <w:r>
              <w:rPr>
                <w:rFonts w:ascii="Times New Roman" w:eastAsia="Times New Roman" w:hAnsi="Times New Roman" w:cs="Times New Roman"/>
              </w:rPr>
              <w:t>Identifies the hospital where the patient was admitted</w:t>
            </w:r>
          </w:p>
        </w:tc>
      </w:tr>
      <w:tr w:rsidR="005271F1" w14:paraId="19FC5FCE" w14:textId="77777777">
        <w:tc>
          <w:tcPr>
            <w:tcW w:w="2310" w:type="dxa"/>
            <w:shd w:val="clear" w:color="auto" w:fill="auto"/>
            <w:tcMar>
              <w:top w:w="100" w:type="dxa"/>
              <w:left w:w="100" w:type="dxa"/>
              <w:bottom w:w="100" w:type="dxa"/>
              <w:right w:w="100" w:type="dxa"/>
            </w:tcMar>
          </w:tcPr>
          <w:p w14:paraId="2D3A8B94" w14:textId="77777777" w:rsidR="005271F1" w:rsidRDefault="008D3C25">
            <w:pPr>
              <w:spacing w:before="120" w:after="120"/>
              <w:jc w:val="both"/>
              <w:rPr>
                <w:rFonts w:ascii="Times New Roman" w:eastAsia="Times New Roman" w:hAnsi="Times New Roman" w:cs="Times New Roman"/>
              </w:rPr>
            </w:pPr>
            <w:r>
              <w:rPr>
                <w:rFonts w:ascii="Times New Roman" w:eastAsia="Times New Roman" w:hAnsi="Times New Roman" w:cs="Times New Roman"/>
              </w:rPr>
              <w:t>Year</w:t>
            </w:r>
          </w:p>
        </w:tc>
        <w:tc>
          <w:tcPr>
            <w:tcW w:w="6330" w:type="dxa"/>
            <w:shd w:val="clear" w:color="auto" w:fill="auto"/>
            <w:tcMar>
              <w:top w:w="100" w:type="dxa"/>
              <w:left w:w="100" w:type="dxa"/>
              <w:bottom w:w="100" w:type="dxa"/>
              <w:right w:w="100" w:type="dxa"/>
            </w:tcMar>
          </w:tcPr>
          <w:p w14:paraId="3A09833C" w14:textId="77777777" w:rsidR="005271F1" w:rsidRDefault="008D3C25">
            <w:pPr>
              <w:pBdr>
                <w:top w:val="nil"/>
                <w:left w:val="nil"/>
                <w:bottom w:val="nil"/>
                <w:right w:val="nil"/>
                <w:between w:val="nil"/>
              </w:pBdr>
              <w:spacing w:before="120" w:after="120"/>
              <w:jc w:val="both"/>
              <w:rPr>
                <w:rFonts w:ascii="Times New Roman" w:eastAsia="Times New Roman" w:hAnsi="Times New Roman" w:cs="Times New Roman"/>
              </w:rPr>
            </w:pPr>
            <w:r>
              <w:rPr>
                <w:rFonts w:ascii="Times New Roman" w:eastAsia="Times New Roman" w:hAnsi="Times New Roman" w:cs="Times New Roman"/>
              </w:rPr>
              <w:t>Year when patient was admitted to inpatient care</w:t>
            </w:r>
          </w:p>
        </w:tc>
      </w:tr>
      <w:tr w:rsidR="005271F1" w14:paraId="55DDB4A3" w14:textId="77777777">
        <w:tc>
          <w:tcPr>
            <w:tcW w:w="2310" w:type="dxa"/>
            <w:shd w:val="clear" w:color="auto" w:fill="auto"/>
            <w:tcMar>
              <w:top w:w="100" w:type="dxa"/>
              <w:left w:w="100" w:type="dxa"/>
              <w:bottom w:w="100" w:type="dxa"/>
              <w:right w:w="100" w:type="dxa"/>
            </w:tcMar>
          </w:tcPr>
          <w:p w14:paraId="01F40E7F" w14:textId="77777777" w:rsidR="005271F1" w:rsidRDefault="008D3C25">
            <w:pPr>
              <w:spacing w:before="120" w:after="120"/>
              <w:jc w:val="both"/>
              <w:rPr>
                <w:rFonts w:ascii="Times New Roman" w:eastAsia="Times New Roman" w:hAnsi="Times New Roman" w:cs="Times New Roman"/>
              </w:rPr>
            </w:pPr>
            <w:r>
              <w:rPr>
                <w:rFonts w:ascii="Times New Roman" w:eastAsia="Times New Roman" w:hAnsi="Times New Roman" w:cs="Times New Roman"/>
              </w:rPr>
              <w:t>Month</w:t>
            </w:r>
          </w:p>
        </w:tc>
        <w:tc>
          <w:tcPr>
            <w:tcW w:w="6330" w:type="dxa"/>
            <w:shd w:val="clear" w:color="auto" w:fill="auto"/>
            <w:tcMar>
              <w:top w:w="100" w:type="dxa"/>
              <w:left w:w="100" w:type="dxa"/>
              <w:bottom w:w="100" w:type="dxa"/>
              <w:right w:w="100" w:type="dxa"/>
            </w:tcMar>
          </w:tcPr>
          <w:p w14:paraId="0ADCDB82" w14:textId="77777777" w:rsidR="005271F1" w:rsidRDefault="008D3C25">
            <w:pPr>
              <w:pBdr>
                <w:top w:val="nil"/>
                <w:left w:val="nil"/>
                <w:bottom w:val="nil"/>
                <w:right w:val="nil"/>
                <w:between w:val="nil"/>
              </w:pBdr>
              <w:spacing w:before="120" w:after="120"/>
              <w:jc w:val="both"/>
              <w:rPr>
                <w:rFonts w:ascii="Times New Roman" w:eastAsia="Times New Roman" w:hAnsi="Times New Roman" w:cs="Times New Roman"/>
              </w:rPr>
            </w:pPr>
            <w:r>
              <w:rPr>
                <w:rFonts w:ascii="Times New Roman" w:eastAsia="Times New Roman" w:hAnsi="Times New Roman" w:cs="Times New Roman"/>
              </w:rPr>
              <w:t>Month when patient was admitted to inpatient care</w:t>
            </w:r>
          </w:p>
        </w:tc>
      </w:tr>
      <w:tr w:rsidR="005271F1" w14:paraId="2CA7C2D4" w14:textId="77777777">
        <w:tc>
          <w:tcPr>
            <w:tcW w:w="2310" w:type="dxa"/>
            <w:shd w:val="clear" w:color="auto" w:fill="auto"/>
            <w:tcMar>
              <w:top w:w="100" w:type="dxa"/>
              <w:left w:w="100" w:type="dxa"/>
              <w:bottom w:w="100" w:type="dxa"/>
              <w:right w:w="100" w:type="dxa"/>
            </w:tcMar>
          </w:tcPr>
          <w:p w14:paraId="3567BAB5" w14:textId="77777777" w:rsidR="005271F1" w:rsidRDefault="008D3C25">
            <w:pPr>
              <w:spacing w:before="120" w:after="120"/>
              <w:jc w:val="both"/>
              <w:rPr>
                <w:rFonts w:ascii="Times New Roman" w:eastAsia="Times New Roman" w:hAnsi="Times New Roman" w:cs="Times New Roman"/>
              </w:rPr>
            </w:pPr>
            <w:r>
              <w:rPr>
                <w:rFonts w:ascii="Times New Roman" w:eastAsia="Times New Roman" w:hAnsi="Times New Roman" w:cs="Times New Roman"/>
              </w:rPr>
              <w:t>Age</w:t>
            </w:r>
          </w:p>
        </w:tc>
        <w:tc>
          <w:tcPr>
            <w:tcW w:w="6330" w:type="dxa"/>
            <w:shd w:val="clear" w:color="auto" w:fill="auto"/>
            <w:tcMar>
              <w:top w:w="100" w:type="dxa"/>
              <w:left w:w="100" w:type="dxa"/>
              <w:bottom w:w="100" w:type="dxa"/>
              <w:right w:w="100" w:type="dxa"/>
            </w:tcMar>
          </w:tcPr>
          <w:p w14:paraId="677272B7" w14:textId="77777777" w:rsidR="005271F1" w:rsidRDefault="008D3C25">
            <w:pPr>
              <w:pBdr>
                <w:top w:val="nil"/>
                <w:left w:val="nil"/>
                <w:bottom w:val="nil"/>
                <w:right w:val="nil"/>
                <w:between w:val="nil"/>
              </w:pBdr>
              <w:spacing w:before="120" w:after="120"/>
              <w:jc w:val="both"/>
              <w:rPr>
                <w:rFonts w:ascii="Times New Roman" w:eastAsia="Times New Roman" w:hAnsi="Times New Roman" w:cs="Times New Roman"/>
              </w:rPr>
            </w:pPr>
            <w:r>
              <w:rPr>
                <w:rFonts w:ascii="Times New Roman" w:eastAsia="Times New Roman" w:hAnsi="Times New Roman" w:cs="Times New Roman"/>
              </w:rPr>
              <w:t>Patient’s Age</w:t>
            </w:r>
          </w:p>
        </w:tc>
      </w:tr>
      <w:tr w:rsidR="005271F1" w14:paraId="116B1F4A" w14:textId="77777777">
        <w:tc>
          <w:tcPr>
            <w:tcW w:w="2310" w:type="dxa"/>
            <w:shd w:val="clear" w:color="auto" w:fill="auto"/>
            <w:tcMar>
              <w:top w:w="100" w:type="dxa"/>
              <w:left w:w="100" w:type="dxa"/>
              <w:bottom w:w="100" w:type="dxa"/>
              <w:right w:w="100" w:type="dxa"/>
            </w:tcMar>
          </w:tcPr>
          <w:p w14:paraId="3AEA0B85" w14:textId="77777777" w:rsidR="005271F1" w:rsidRDefault="008D3C25">
            <w:pPr>
              <w:spacing w:before="120" w:after="120"/>
              <w:jc w:val="both"/>
              <w:rPr>
                <w:rFonts w:ascii="Times New Roman" w:eastAsia="Times New Roman" w:hAnsi="Times New Roman" w:cs="Times New Roman"/>
              </w:rPr>
            </w:pPr>
            <w:r>
              <w:rPr>
                <w:rFonts w:ascii="Times New Roman" w:eastAsia="Times New Roman" w:hAnsi="Times New Roman" w:cs="Times New Roman"/>
              </w:rPr>
              <w:t>Race</w:t>
            </w:r>
          </w:p>
        </w:tc>
        <w:tc>
          <w:tcPr>
            <w:tcW w:w="6330" w:type="dxa"/>
            <w:shd w:val="clear" w:color="auto" w:fill="auto"/>
            <w:tcMar>
              <w:top w:w="100" w:type="dxa"/>
              <w:left w:w="100" w:type="dxa"/>
              <w:bottom w:w="100" w:type="dxa"/>
              <w:right w:w="100" w:type="dxa"/>
            </w:tcMar>
          </w:tcPr>
          <w:p w14:paraId="3FC8B240" w14:textId="77777777" w:rsidR="005271F1" w:rsidRDefault="008D3C25">
            <w:pPr>
              <w:pBdr>
                <w:top w:val="nil"/>
                <w:left w:val="nil"/>
                <w:bottom w:val="nil"/>
                <w:right w:val="nil"/>
                <w:between w:val="nil"/>
              </w:pBdr>
              <w:spacing w:before="120" w:after="120"/>
              <w:jc w:val="both"/>
              <w:rPr>
                <w:rFonts w:ascii="Times New Roman" w:eastAsia="Times New Roman" w:hAnsi="Times New Roman" w:cs="Times New Roman"/>
              </w:rPr>
            </w:pPr>
            <w:r>
              <w:rPr>
                <w:rFonts w:ascii="Times New Roman" w:eastAsia="Times New Roman" w:hAnsi="Times New Roman" w:cs="Times New Roman"/>
              </w:rPr>
              <w:t>Patient's Race</w:t>
            </w:r>
          </w:p>
        </w:tc>
      </w:tr>
      <w:tr w:rsidR="005271F1" w14:paraId="7B154667" w14:textId="77777777">
        <w:tc>
          <w:tcPr>
            <w:tcW w:w="2310" w:type="dxa"/>
            <w:shd w:val="clear" w:color="auto" w:fill="auto"/>
            <w:tcMar>
              <w:top w:w="100" w:type="dxa"/>
              <w:left w:w="100" w:type="dxa"/>
              <w:bottom w:w="100" w:type="dxa"/>
              <w:right w:w="100" w:type="dxa"/>
            </w:tcMar>
          </w:tcPr>
          <w:p w14:paraId="559C0BC9" w14:textId="77777777" w:rsidR="005271F1" w:rsidRDefault="008D3C25">
            <w:pPr>
              <w:spacing w:before="120" w:after="120"/>
              <w:jc w:val="both"/>
              <w:rPr>
                <w:rFonts w:ascii="Times New Roman" w:eastAsia="Times New Roman" w:hAnsi="Times New Roman" w:cs="Times New Roman"/>
              </w:rPr>
            </w:pPr>
            <w:r>
              <w:rPr>
                <w:rFonts w:ascii="Times New Roman" w:eastAsia="Times New Roman" w:hAnsi="Times New Roman" w:cs="Times New Roman"/>
              </w:rPr>
              <w:t>Gender</w:t>
            </w:r>
          </w:p>
        </w:tc>
        <w:tc>
          <w:tcPr>
            <w:tcW w:w="6330" w:type="dxa"/>
            <w:shd w:val="clear" w:color="auto" w:fill="auto"/>
            <w:tcMar>
              <w:top w:w="100" w:type="dxa"/>
              <w:left w:w="100" w:type="dxa"/>
              <w:bottom w:w="100" w:type="dxa"/>
              <w:right w:w="100" w:type="dxa"/>
            </w:tcMar>
          </w:tcPr>
          <w:p w14:paraId="5E7CF6CF" w14:textId="77777777" w:rsidR="005271F1" w:rsidRDefault="008D3C25">
            <w:pPr>
              <w:spacing w:before="120" w:after="120"/>
              <w:jc w:val="both"/>
              <w:rPr>
                <w:rFonts w:ascii="Times New Roman" w:eastAsia="Times New Roman" w:hAnsi="Times New Roman" w:cs="Times New Roman"/>
              </w:rPr>
            </w:pPr>
            <w:r>
              <w:rPr>
                <w:rFonts w:ascii="Times New Roman" w:eastAsia="Times New Roman" w:hAnsi="Times New Roman" w:cs="Times New Roman"/>
              </w:rPr>
              <w:t>Patient's Gender</w:t>
            </w:r>
          </w:p>
        </w:tc>
      </w:tr>
      <w:tr w:rsidR="005271F1" w14:paraId="38CB4616" w14:textId="77777777">
        <w:tc>
          <w:tcPr>
            <w:tcW w:w="2310" w:type="dxa"/>
            <w:shd w:val="clear" w:color="auto" w:fill="auto"/>
            <w:tcMar>
              <w:top w:w="100" w:type="dxa"/>
              <w:left w:w="100" w:type="dxa"/>
              <w:bottom w:w="100" w:type="dxa"/>
              <w:right w:w="100" w:type="dxa"/>
            </w:tcMar>
          </w:tcPr>
          <w:p w14:paraId="7A3ACA23" w14:textId="77777777" w:rsidR="005271F1" w:rsidRDefault="008D3C25">
            <w:pPr>
              <w:spacing w:before="120" w:after="120"/>
              <w:jc w:val="both"/>
              <w:rPr>
                <w:rFonts w:ascii="Times New Roman" w:eastAsia="Times New Roman" w:hAnsi="Times New Roman" w:cs="Times New Roman"/>
              </w:rPr>
            </w:pPr>
            <w:r>
              <w:rPr>
                <w:rFonts w:ascii="Times New Roman" w:eastAsia="Times New Roman" w:hAnsi="Times New Roman" w:cs="Times New Roman"/>
              </w:rPr>
              <w:t>Type of insurance</w:t>
            </w:r>
          </w:p>
        </w:tc>
        <w:tc>
          <w:tcPr>
            <w:tcW w:w="6330" w:type="dxa"/>
            <w:shd w:val="clear" w:color="auto" w:fill="auto"/>
            <w:tcMar>
              <w:top w:w="100" w:type="dxa"/>
              <w:left w:w="100" w:type="dxa"/>
              <w:bottom w:w="100" w:type="dxa"/>
              <w:right w:w="100" w:type="dxa"/>
            </w:tcMar>
          </w:tcPr>
          <w:p w14:paraId="3C699022" w14:textId="77777777" w:rsidR="005271F1" w:rsidRDefault="008D3C25">
            <w:pPr>
              <w:pBdr>
                <w:top w:val="nil"/>
                <w:left w:val="nil"/>
                <w:bottom w:val="nil"/>
                <w:right w:val="nil"/>
                <w:between w:val="nil"/>
              </w:pBdr>
              <w:spacing w:before="120" w:after="120"/>
              <w:jc w:val="both"/>
              <w:rPr>
                <w:rFonts w:ascii="Times New Roman" w:eastAsia="Times New Roman" w:hAnsi="Times New Roman" w:cs="Times New Roman"/>
              </w:rPr>
            </w:pPr>
            <w:r>
              <w:rPr>
                <w:rFonts w:ascii="Times New Roman" w:eastAsia="Times New Roman" w:hAnsi="Times New Roman" w:cs="Times New Roman"/>
              </w:rPr>
              <w:t>Groupings of like payers into high-level categories, i.e. Commercial, Medicare HMO, Medicare, Medicaid etc.</w:t>
            </w:r>
          </w:p>
        </w:tc>
      </w:tr>
      <w:tr w:rsidR="005271F1" w14:paraId="43BF191A" w14:textId="77777777">
        <w:tc>
          <w:tcPr>
            <w:tcW w:w="2310" w:type="dxa"/>
            <w:shd w:val="clear" w:color="auto" w:fill="auto"/>
            <w:tcMar>
              <w:top w:w="100" w:type="dxa"/>
              <w:left w:w="100" w:type="dxa"/>
              <w:bottom w:w="100" w:type="dxa"/>
              <w:right w:w="100" w:type="dxa"/>
            </w:tcMar>
          </w:tcPr>
          <w:p w14:paraId="694C9CBF" w14:textId="77777777" w:rsidR="005271F1" w:rsidRDefault="008D3C25">
            <w:pPr>
              <w:spacing w:before="120" w:after="120"/>
              <w:jc w:val="both"/>
              <w:rPr>
                <w:rFonts w:ascii="Times New Roman" w:eastAsia="Times New Roman" w:hAnsi="Times New Roman" w:cs="Times New Roman"/>
              </w:rPr>
            </w:pPr>
            <w:r>
              <w:rPr>
                <w:rFonts w:ascii="Times New Roman" w:eastAsia="Times New Roman" w:hAnsi="Times New Roman" w:cs="Times New Roman"/>
              </w:rPr>
              <w:t>Type of Admission</w:t>
            </w:r>
          </w:p>
        </w:tc>
        <w:tc>
          <w:tcPr>
            <w:tcW w:w="6330" w:type="dxa"/>
            <w:shd w:val="clear" w:color="auto" w:fill="auto"/>
            <w:tcMar>
              <w:top w:w="100" w:type="dxa"/>
              <w:left w:w="100" w:type="dxa"/>
              <w:bottom w:w="100" w:type="dxa"/>
              <w:right w:w="100" w:type="dxa"/>
            </w:tcMar>
          </w:tcPr>
          <w:p w14:paraId="3B2634A9" w14:textId="77777777" w:rsidR="005271F1" w:rsidRDefault="008D3C25">
            <w:pPr>
              <w:pBdr>
                <w:top w:val="nil"/>
                <w:left w:val="nil"/>
                <w:bottom w:val="nil"/>
                <w:right w:val="nil"/>
                <w:between w:val="nil"/>
              </w:pBdr>
              <w:spacing w:before="120" w:after="120"/>
              <w:jc w:val="both"/>
              <w:rPr>
                <w:rFonts w:ascii="Times New Roman" w:eastAsia="Times New Roman" w:hAnsi="Times New Roman" w:cs="Times New Roman"/>
              </w:rPr>
            </w:pPr>
            <w:r>
              <w:rPr>
                <w:rFonts w:ascii="Times New Roman" w:eastAsia="Times New Roman" w:hAnsi="Times New Roman" w:cs="Times New Roman"/>
              </w:rPr>
              <w:t>Distinguishes whether the admission was emergent, elective, urgent, traumatic, or newborn.</w:t>
            </w:r>
          </w:p>
        </w:tc>
      </w:tr>
      <w:tr w:rsidR="005271F1" w14:paraId="4D205710" w14:textId="77777777">
        <w:tc>
          <w:tcPr>
            <w:tcW w:w="2310" w:type="dxa"/>
            <w:shd w:val="clear" w:color="auto" w:fill="auto"/>
            <w:tcMar>
              <w:top w:w="100" w:type="dxa"/>
              <w:left w:w="100" w:type="dxa"/>
              <w:bottom w:w="100" w:type="dxa"/>
              <w:right w:w="100" w:type="dxa"/>
            </w:tcMar>
          </w:tcPr>
          <w:p w14:paraId="1532CEE4" w14:textId="77777777" w:rsidR="005271F1" w:rsidRDefault="008D3C25">
            <w:pPr>
              <w:spacing w:before="120" w:after="120"/>
              <w:jc w:val="both"/>
              <w:rPr>
                <w:rFonts w:ascii="Times New Roman" w:eastAsia="Times New Roman" w:hAnsi="Times New Roman" w:cs="Times New Roman"/>
              </w:rPr>
            </w:pPr>
            <w:r>
              <w:rPr>
                <w:rFonts w:ascii="Times New Roman" w:eastAsia="Times New Roman" w:hAnsi="Times New Roman" w:cs="Times New Roman"/>
              </w:rPr>
              <w:t>DRG</w:t>
            </w:r>
          </w:p>
        </w:tc>
        <w:tc>
          <w:tcPr>
            <w:tcW w:w="6330" w:type="dxa"/>
            <w:shd w:val="clear" w:color="auto" w:fill="auto"/>
            <w:tcMar>
              <w:top w:w="100" w:type="dxa"/>
              <w:left w:w="100" w:type="dxa"/>
              <w:bottom w:w="100" w:type="dxa"/>
              <w:right w:w="100" w:type="dxa"/>
            </w:tcMar>
          </w:tcPr>
          <w:p w14:paraId="5937CF80" w14:textId="77777777" w:rsidR="005271F1" w:rsidRDefault="008D3C25">
            <w:pPr>
              <w:pBdr>
                <w:top w:val="nil"/>
                <w:left w:val="nil"/>
                <w:bottom w:val="nil"/>
                <w:right w:val="nil"/>
                <w:between w:val="nil"/>
              </w:pBdr>
              <w:spacing w:before="120" w:after="120"/>
              <w:jc w:val="both"/>
              <w:rPr>
                <w:rFonts w:ascii="Times New Roman" w:eastAsia="Times New Roman" w:hAnsi="Times New Roman" w:cs="Times New Roman"/>
              </w:rPr>
            </w:pPr>
            <w:r>
              <w:rPr>
                <w:rFonts w:ascii="Times New Roman" w:eastAsia="Times New Roman" w:hAnsi="Times New Roman" w:cs="Times New Roman"/>
              </w:rPr>
              <w:t>MS DRG (Medicare Severity Diagnosis Related Group) Code. Groups patients into categories based on clinical and resource consumption similarities.</w:t>
            </w:r>
          </w:p>
        </w:tc>
      </w:tr>
      <w:tr w:rsidR="005271F1" w14:paraId="472B4766" w14:textId="77777777">
        <w:tc>
          <w:tcPr>
            <w:tcW w:w="2310" w:type="dxa"/>
            <w:shd w:val="clear" w:color="auto" w:fill="auto"/>
            <w:tcMar>
              <w:top w:w="100" w:type="dxa"/>
              <w:left w:w="100" w:type="dxa"/>
              <w:bottom w:w="100" w:type="dxa"/>
              <w:right w:w="100" w:type="dxa"/>
            </w:tcMar>
          </w:tcPr>
          <w:p w14:paraId="6CB8DA6D" w14:textId="77777777" w:rsidR="005271F1" w:rsidRDefault="008D3C25">
            <w:pPr>
              <w:spacing w:before="120" w:after="120"/>
              <w:jc w:val="both"/>
              <w:rPr>
                <w:rFonts w:ascii="Times New Roman" w:eastAsia="Times New Roman" w:hAnsi="Times New Roman" w:cs="Times New Roman"/>
              </w:rPr>
            </w:pPr>
            <w:r>
              <w:rPr>
                <w:rFonts w:ascii="Times New Roman" w:eastAsia="Times New Roman" w:hAnsi="Times New Roman" w:cs="Times New Roman"/>
              </w:rPr>
              <w:t>DRG Severity</w:t>
            </w:r>
          </w:p>
        </w:tc>
        <w:tc>
          <w:tcPr>
            <w:tcW w:w="6330" w:type="dxa"/>
            <w:shd w:val="clear" w:color="auto" w:fill="auto"/>
            <w:tcMar>
              <w:top w:w="100" w:type="dxa"/>
              <w:left w:w="100" w:type="dxa"/>
              <w:bottom w:w="100" w:type="dxa"/>
              <w:right w:w="100" w:type="dxa"/>
            </w:tcMar>
          </w:tcPr>
          <w:p w14:paraId="0AA06ABB" w14:textId="77777777" w:rsidR="005271F1" w:rsidRDefault="008D3C25">
            <w:pPr>
              <w:pBdr>
                <w:top w:val="nil"/>
                <w:left w:val="nil"/>
                <w:bottom w:val="nil"/>
                <w:right w:val="nil"/>
                <w:between w:val="nil"/>
              </w:pBdr>
              <w:spacing w:before="120" w:after="120"/>
              <w:jc w:val="both"/>
              <w:rPr>
                <w:rFonts w:ascii="Times New Roman" w:eastAsia="Times New Roman" w:hAnsi="Times New Roman" w:cs="Times New Roman"/>
              </w:rPr>
            </w:pPr>
            <w:r>
              <w:rPr>
                <w:rFonts w:ascii="Times New Roman" w:eastAsia="Times New Roman" w:hAnsi="Times New Roman" w:cs="Times New Roman"/>
              </w:rPr>
              <w:t>There are 4 possible options - 1: Minor, 2: Moderate, 3: Major and 4: Extreme.</w:t>
            </w:r>
          </w:p>
        </w:tc>
      </w:tr>
      <w:tr w:rsidR="005271F1" w14:paraId="73AC8D17" w14:textId="77777777">
        <w:tc>
          <w:tcPr>
            <w:tcW w:w="2310" w:type="dxa"/>
            <w:shd w:val="clear" w:color="auto" w:fill="auto"/>
            <w:tcMar>
              <w:top w:w="100" w:type="dxa"/>
              <w:left w:w="100" w:type="dxa"/>
              <w:bottom w:w="100" w:type="dxa"/>
              <w:right w:w="100" w:type="dxa"/>
            </w:tcMar>
          </w:tcPr>
          <w:p w14:paraId="625EE81F" w14:textId="77777777" w:rsidR="005271F1" w:rsidRDefault="008D3C25">
            <w:pPr>
              <w:spacing w:before="120" w:after="120"/>
              <w:jc w:val="both"/>
              <w:rPr>
                <w:rFonts w:ascii="Times New Roman" w:eastAsia="Times New Roman" w:hAnsi="Times New Roman" w:cs="Times New Roman"/>
              </w:rPr>
            </w:pPr>
            <w:r>
              <w:rPr>
                <w:rFonts w:ascii="Times New Roman" w:eastAsia="Times New Roman" w:hAnsi="Times New Roman" w:cs="Times New Roman"/>
              </w:rPr>
              <w:t>Diagnosis</w:t>
            </w:r>
          </w:p>
        </w:tc>
        <w:tc>
          <w:tcPr>
            <w:tcW w:w="6330" w:type="dxa"/>
            <w:shd w:val="clear" w:color="auto" w:fill="auto"/>
            <w:tcMar>
              <w:top w:w="100" w:type="dxa"/>
              <w:left w:w="100" w:type="dxa"/>
              <w:bottom w:w="100" w:type="dxa"/>
              <w:right w:w="100" w:type="dxa"/>
            </w:tcMar>
          </w:tcPr>
          <w:p w14:paraId="6DFBE5D2" w14:textId="77777777" w:rsidR="005271F1" w:rsidRDefault="008D3C25">
            <w:pPr>
              <w:spacing w:before="120" w:after="120"/>
              <w:jc w:val="both"/>
              <w:rPr>
                <w:rFonts w:ascii="Times New Roman" w:eastAsia="Times New Roman" w:hAnsi="Times New Roman" w:cs="Times New Roman"/>
              </w:rPr>
            </w:pPr>
            <w:r>
              <w:rPr>
                <w:rFonts w:ascii="Times New Roman" w:eastAsia="Times New Roman" w:hAnsi="Times New Roman" w:cs="Times New Roman"/>
              </w:rPr>
              <w:t xml:space="preserve">Identifies the diagnosis that led to the patient being admitted for inpatient treatment. </w:t>
            </w:r>
          </w:p>
        </w:tc>
      </w:tr>
      <w:tr w:rsidR="005271F1" w14:paraId="35D91E16" w14:textId="77777777">
        <w:tc>
          <w:tcPr>
            <w:tcW w:w="2310" w:type="dxa"/>
            <w:shd w:val="clear" w:color="auto" w:fill="auto"/>
            <w:tcMar>
              <w:top w:w="100" w:type="dxa"/>
              <w:left w:w="100" w:type="dxa"/>
              <w:bottom w:w="100" w:type="dxa"/>
              <w:right w:w="100" w:type="dxa"/>
            </w:tcMar>
          </w:tcPr>
          <w:p w14:paraId="3DADA976" w14:textId="77777777" w:rsidR="005271F1" w:rsidRDefault="008D3C25">
            <w:pPr>
              <w:spacing w:before="120" w:after="120"/>
              <w:jc w:val="both"/>
              <w:rPr>
                <w:rFonts w:ascii="Times New Roman" w:eastAsia="Times New Roman" w:hAnsi="Times New Roman" w:cs="Times New Roman"/>
              </w:rPr>
            </w:pPr>
            <w:r>
              <w:rPr>
                <w:rFonts w:ascii="Times New Roman" w:eastAsia="Times New Roman" w:hAnsi="Times New Roman" w:cs="Times New Roman"/>
              </w:rPr>
              <w:lastRenderedPageBreak/>
              <w:t>Readmission Flag</w:t>
            </w:r>
          </w:p>
        </w:tc>
        <w:tc>
          <w:tcPr>
            <w:tcW w:w="6330" w:type="dxa"/>
            <w:shd w:val="clear" w:color="auto" w:fill="auto"/>
            <w:tcMar>
              <w:top w:w="100" w:type="dxa"/>
              <w:left w:w="100" w:type="dxa"/>
              <w:bottom w:w="100" w:type="dxa"/>
              <w:right w:w="100" w:type="dxa"/>
            </w:tcMar>
          </w:tcPr>
          <w:p w14:paraId="4A4AE251" w14:textId="77777777" w:rsidR="005271F1" w:rsidRDefault="008D3C25">
            <w:pPr>
              <w:pBdr>
                <w:top w:val="nil"/>
                <w:left w:val="nil"/>
                <w:bottom w:val="nil"/>
                <w:right w:val="nil"/>
                <w:between w:val="nil"/>
              </w:pBdr>
              <w:spacing w:before="120" w:after="120"/>
              <w:jc w:val="both"/>
              <w:rPr>
                <w:rFonts w:ascii="Times New Roman" w:eastAsia="Times New Roman" w:hAnsi="Times New Roman" w:cs="Times New Roman"/>
              </w:rPr>
            </w:pPr>
            <w:r>
              <w:rPr>
                <w:rFonts w:ascii="Times New Roman" w:eastAsia="Times New Roman" w:hAnsi="Times New Roman" w:cs="Times New Roman"/>
              </w:rPr>
              <w:t xml:space="preserve">Qualifying inpatient encounters within 30-days prior to the current admission will have a value of Y. </w:t>
            </w:r>
          </w:p>
        </w:tc>
      </w:tr>
      <w:tr w:rsidR="005271F1" w14:paraId="06C45262" w14:textId="77777777">
        <w:tc>
          <w:tcPr>
            <w:tcW w:w="2310" w:type="dxa"/>
            <w:shd w:val="clear" w:color="auto" w:fill="auto"/>
            <w:tcMar>
              <w:top w:w="100" w:type="dxa"/>
              <w:left w:w="100" w:type="dxa"/>
              <w:bottom w:w="100" w:type="dxa"/>
              <w:right w:w="100" w:type="dxa"/>
            </w:tcMar>
          </w:tcPr>
          <w:p w14:paraId="6563F19B" w14:textId="77777777" w:rsidR="005271F1" w:rsidRDefault="008D3C25">
            <w:pPr>
              <w:spacing w:before="120" w:after="120"/>
              <w:jc w:val="both"/>
              <w:rPr>
                <w:rFonts w:ascii="Times New Roman" w:eastAsia="Times New Roman" w:hAnsi="Times New Roman" w:cs="Times New Roman"/>
              </w:rPr>
            </w:pPr>
            <w:r>
              <w:rPr>
                <w:rFonts w:ascii="Times New Roman" w:eastAsia="Times New Roman" w:hAnsi="Times New Roman" w:cs="Times New Roman"/>
              </w:rPr>
              <w:t>Risk of Mortality Score</w:t>
            </w:r>
          </w:p>
        </w:tc>
        <w:tc>
          <w:tcPr>
            <w:tcW w:w="6330" w:type="dxa"/>
            <w:shd w:val="clear" w:color="auto" w:fill="auto"/>
            <w:tcMar>
              <w:top w:w="100" w:type="dxa"/>
              <w:left w:w="100" w:type="dxa"/>
              <w:bottom w:w="100" w:type="dxa"/>
              <w:right w:w="100" w:type="dxa"/>
            </w:tcMar>
          </w:tcPr>
          <w:p w14:paraId="4638A951" w14:textId="77777777" w:rsidR="005271F1" w:rsidRDefault="008D3C25">
            <w:pPr>
              <w:pBdr>
                <w:top w:val="nil"/>
                <w:left w:val="nil"/>
                <w:bottom w:val="nil"/>
                <w:right w:val="nil"/>
                <w:between w:val="nil"/>
              </w:pBdr>
              <w:spacing w:before="120" w:after="120"/>
              <w:jc w:val="both"/>
              <w:rPr>
                <w:rFonts w:ascii="Times New Roman" w:eastAsia="Times New Roman" w:hAnsi="Times New Roman" w:cs="Times New Roman"/>
              </w:rPr>
            </w:pPr>
            <w:r>
              <w:rPr>
                <w:rFonts w:ascii="Times New Roman" w:eastAsia="Times New Roman" w:hAnsi="Times New Roman" w:cs="Times New Roman"/>
              </w:rPr>
              <w:t xml:space="preserve">Premier-defined expected mortality for the admission. </w:t>
            </w:r>
          </w:p>
        </w:tc>
      </w:tr>
      <w:tr w:rsidR="005271F1" w14:paraId="57A1DBF1" w14:textId="77777777">
        <w:tc>
          <w:tcPr>
            <w:tcW w:w="2310" w:type="dxa"/>
            <w:shd w:val="clear" w:color="auto" w:fill="auto"/>
            <w:tcMar>
              <w:top w:w="100" w:type="dxa"/>
              <w:left w:w="100" w:type="dxa"/>
              <w:bottom w:w="100" w:type="dxa"/>
              <w:right w:w="100" w:type="dxa"/>
            </w:tcMar>
          </w:tcPr>
          <w:p w14:paraId="349937CB" w14:textId="77777777" w:rsidR="005271F1" w:rsidRDefault="008D3C25">
            <w:pPr>
              <w:spacing w:before="120" w:after="120"/>
              <w:jc w:val="both"/>
              <w:rPr>
                <w:rFonts w:ascii="Times New Roman" w:eastAsia="Times New Roman" w:hAnsi="Times New Roman" w:cs="Times New Roman"/>
              </w:rPr>
            </w:pPr>
            <w:r>
              <w:rPr>
                <w:rFonts w:ascii="Times New Roman" w:eastAsia="Times New Roman" w:hAnsi="Times New Roman" w:cs="Times New Roman"/>
              </w:rPr>
              <w:t>Risk of Mortality Categorical</w:t>
            </w:r>
          </w:p>
        </w:tc>
        <w:tc>
          <w:tcPr>
            <w:tcW w:w="6330" w:type="dxa"/>
            <w:shd w:val="clear" w:color="auto" w:fill="auto"/>
            <w:tcMar>
              <w:top w:w="100" w:type="dxa"/>
              <w:left w:w="100" w:type="dxa"/>
              <w:bottom w:w="100" w:type="dxa"/>
              <w:right w:w="100" w:type="dxa"/>
            </w:tcMar>
          </w:tcPr>
          <w:p w14:paraId="74FE3771" w14:textId="77777777" w:rsidR="005271F1" w:rsidRDefault="008D3C25">
            <w:pPr>
              <w:pBdr>
                <w:top w:val="nil"/>
                <w:left w:val="nil"/>
                <w:bottom w:val="nil"/>
                <w:right w:val="nil"/>
                <w:between w:val="nil"/>
              </w:pBdr>
              <w:spacing w:before="120" w:after="120"/>
              <w:jc w:val="both"/>
              <w:rPr>
                <w:rFonts w:ascii="Times New Roman" w:eastAsia="Times New Roman" w:hAnsi="Times New Roman" w:cs="Times New Roman"/>
              </w:rPr>
            </w:pPr>
            <w:r>
              <w:rPr>
                <w:rFonts w:ascii="Times New Roman" w:eastAsia="Times New Roman" w:hAnsi="Times New Roman" w:cs="Times New Roman"/>
              </w:rPr>
              <w:t>Categorical variable that measures relative risk of death during admission within a given DRG. There are 4 possible options - 1: Minor, 2: Moderate, 3: Major and 4: Extreme.</w:t>
            </w:r>
          </w:p>
        </w:tc>
      </w:tr>
    </w:tbl>
    <w:p w14:paraId="777F89FC" w14:textId="77777777" w:rsidR="005271F1" w:rsidRDefault="005271F1">
      <w:pPr>
        <w:spacing w:before="120" w:after="120" w:line="360" w:lineRule="auto"/>
        <w:ind w:firstLine="431"/>
        <w:jc w:val="both"/>
        <w:rPr>
          <w:rFonts w:ascii="Times New Roman" w:eastAsia="Times New Roman" w:hAnsi="Times New Roman" w:cs="Times New Roman"/>
        </w:rPr>
      </w:pPr>
    </w:p>
    <w:p w14:paraId="72DD75CA" w14:textId="77777777" w:rsidR="005271F1" w:rsidRDefault="008D3C25">
      <w:pPr>
        <w:spacing w:before="120" w:after="120" w:line="360" w:lineRule="auto"/>
        <w:ind w:firstLine="431"/>
        <w:jc w:val="both"/>
        <w:rPr>
          <w:rFonts w:ascii="Times New Roman" w:eastAsia="Times New Roman" w:hAnsi="Times New Roman" w:cs="Times New Roman"/>
        </w:rPr>
      </w:pPr>
      <w:r>
        <w:rPr>
          <w:rFonts w:ascii="Times New Roman" w:eastAsia="Times New Roman" w:hAnsi="Times New Roman" w:cs="Times New Roman"/>
        </w:rPr>
        <w:t>Furthermore, the following parameters will be added to the dataset:</w:t>
      </w:r>
    </w:p>
    <w:p w14:paraId="34FCC04B" w14:textId="77777777" w:rsidR="005271F1" w:rsidRDefault="008D3C25">
      <w:pPr>
        <w:numPr>
          <w:ilvl w:val="0"/>
          <w:numId w:val="3"/>
        </w:numPr>
        <w:spacing w:before="120" w:after="120" w:line="360" w:lineRule="auto"/>
        <w:ind w:left="0" w:firstLine="431"/>
        <w:jc w:val="both"/>
        <w:rPr>
          <w:rFonts w:ascii="Times New Roman" w:eastAsia="Times New Roman" w:hAnsi="Times New Roman" w:cs="Times New Roman"/>
        </w:rPr>
      </w:pPr>
      <w:r>
        <w:rPr>
          <w:rFonts w:ascii="Times New Roman" w:eastAsia="Times New Roman" w:hAnsi="Times New Roman" w:cs="Times New Roman"/>
        </w:rPr>
        <w:t>Age Group</w:t>
      </w:r>
    </w:p>
    <w:p w14:paraId="5F69C51A" w14:textId="77777777" w:rsidR="005271F1" w:rsidRDefault="008D3C25">
      <w:pPr>
        <w:spacing w:before="120" w:after="120" w:line="360" w:lineRule="auto"/>
        <w:ind w:firstLine="431"/>
        <w:jc w:val="both"/>
        <w:rPr>
          <w:rFonts w:ascii="Times New Roman" w:eastAsia="Times New Roman" w:hAnsi="Times New Roman" w:cs="Times New Roman"/>
        </w:rPr>
      </w:pPr>
      <w:r>
        <w:rPr>
          <w:rFonts w:ascii="Times New Roman" w:eastAsia="Times New Roman" w:hAnsi="Times New Roman" w:cs="Times New Roman"/>
        </w:rPr>
        <w:t>About 10% of all inpatient admissions in the Mount Sinai data are newborns with age ‘0’. It makes sense to group age by category.</w:t>
      </w:r>
    </w:p>
    <w:p w14:paraId="77BB57B3" w14:textId="77777777" w:rsidR="005271F1" w:rsidRDefault="008D3C25">
      <w:pPr>
        <w:numPr>
          <w:ilvl w:val="0"/>
          <w:numId w:val="3"/>
        </w:numPr>
        <w:spacing w:before="120" w:after="120" w:line="360" w:lineRule="auto"/>
        <w:ind w:left="0" w:firstLine="431"/>
        <w:jc w:val="both"/>
        <w:rPr>
          <w:rFonts w:ascii="Times New Roman" w:eastAsia="Times New Roman" w:hAnsi="Times New Roman" w:cs="Times New Roman"/>
        </w:rPr>
      </w:pPr>
      <w:r>
        <w:rPr>
          <w:rFonts w:ascii="Times New Roman" w:eastAsia="Times New Roman" w:hAnsi="Times New Roman" w:cs="Times New Roman"/>
        </w:rPr>
        <w:t xml:space="preserve">COVID-19 diagnosis flag. </w:t>
      </w:r>
    </w:p>
    <w:p w14:paraId="69206563" w14:textId="77777777" w:rsidR="005271F1" w:rsidRDefault="008D3C25">
      <w:pPr>
        <w:numPr>
          <w:ilvl w:val="0"/>
          <w:numId w:val="3"/>
        </w:numPr>
        <w:spacing w:before="120" w:after="120" w:line="360" w:lineRule="auto"/>
        <w:ind w:left="0" w:firstLine="431"/>
        <w:jc w:val="both"/>
        <w:rPr>
          <w:rFonts w:ascii="Times New Roman" w:eastAsia="Times New Roman" w:hAnsi="Times New Roman" w:cs="Times New Roman"/>
        </w:rPr>
      </w:pPr>
      <w:r>
        <w:rPr>
          <w:rFonts w:ascii="Times New Roman" w:eastAsia="Times New Roman" w:hAnsi="Times New Roman" w:cs="Times New Roman"/>
        </w:rPr>
        <w:t>Post COVID admission flag. Patient admitted after 03/01/2020</w:t>
      </w:r>
    </w:p>
    <w:p w14:paraId="1ADE6E72" w14:textId="77777777" w:rsidR="005271F1" w:rsidRDefault="008D3C25">
      <w:pPr>
        <w:numPr>
          <w:ilvl w:val="0"/>
          <w:numId w:val="3"/>
        </w:numPr>
        <w:spacing w:before="120" w:after="120" w:line="360" w:lineRule="auto"/>
        <w:ind w:left="0" w:firstLine="431"/>
        <w:jc w:val="both"/>
        <w:rPr>
          <w:rFonts w:ascii="Times New Roman" w:eastAsia="Times New Roman" w:hAnsi="Times New Roman" w:cs="Times New Roman"/>
        </w:rPr>
      </w:pPr>
      <w:r>
        <w:rPr>
          <w:rFonts w:ascii="Times New Roman" w:eastAsia="Times New Roman" w:hAnsi="Times New Roman" w:cs="Times New Roman"/>
        </w:rPr>
        <w:t>Emergency Department Admission Indicator</w:t>
      </w:r>
    </w:p>
    <w:p w14:paraId="623FB8F8" w14:textId="77777777" w:rsidR="005271F1" w:rsidRDefault="008D3C25">
      <w:pPr>
        <w:spacing w:before="120" w:after="120" w:line="360" w:lineRule="auto"/>
        <w:ind w:firstLine="431"/>
        <w:jc w:val="both"/>
        <w:rPr>
          <w:rFonts w:ascii="Times New Roman" w:eastAsia="Times New Roman" w:hAnsi="Times New Roman" w:cs="Times New Roman"/>
        </w:rPr>
      </w:pPr>
      <w:r>
        <w:rPr>
          <w:rFonts w:ascii="Times New Roman" w:eastAsia="Times New Roman" w:hAnsi="Times New Roman" w:cs="Times New Roman"/>
        </w:rPr>
        <w:t>It is also important to exclude admissions that resulted in death since they can affect the accuracy of the model.</w:t>
      </w:r>
    </w:p>
    <w:p w14:paraId="41A7ECB8" w14:textId="77777777" w:rsidR="005271F1" w:rsidRDefault="005271F1">
      <w:pPr>
        <w:spacing w:before="120" w:after="120" w:line="360" w:lineRule="auto"/>
        <w:ind w:firstLine="431"/>
        <w:jc w:val="both"/>
        <w:rPr>
          <w:rFonts w:ascii="Times New Roman" w:eastAsia="Times New Roman" w:hAnsi="Times New Roman" w:cs="Times New Roman"/>
        </w:rPr>
      </w:pPr>
    </w:p>
    <w:p w14:paraId="62311486" w14:textId="77777777" w:rsidR="005271F1" w:rsidRPr="00A12BF0" w:rsidRDefault="008D3C25" w:rsidP="008D3C25">
      <w:pPr>
        <w:pStyle w:val="Heading2"/>
        <w:rPr>
          <w:sz w:val="32"/>
          <w:szCs w:val="32"/>
        </w:rPr>
      </w:pPr>
      <w:bookmarkStart w:id="9" w:name="_Toc531452740"/>
      <w:r w:rsidRPr="00A12BF0">
        <w:rPr>
          <w:sz w:val="32"/>
          <w:szCs w:val="32"/>
        </w:rPr>
        <w:t>Statistical Methods</w:t>
      </w:r>
      <w:bookmarkEnd w:id="9"/>
    </w:p>
    <w:p w14:paraId="0FED560A" w14:textId="77777777" w:rsidR="005271F1" w:rsidRDefault="005271F1">
      <w:pPr>
        <w:pBdr>
          <w:top w:val="nil"/>
          <w:left w:val="nil"/>
          <w:bottom w:val="nil"/>
          <w:right w:val="nil"/>
          <w:between w:val="nil"/>
        </w:pBdr>
        <w:spacing w:before="120" w:after="120" w:line="360" w:lineRule="auto"/>
        <w:ind w:firstLine="431"/>
        <w:jc w:val="both"/>
        <w:rPr>
          <w:b/>
          <w:u w:val="single"/>
        </w:rPr>
      </w:pPr>
    </w:p>
    <w:p w14:paraId="1F0A6CB1" w14:textId="77777777" w:rsidR="005271F1" w:rsidRDefault="008D3C25">
      <w:pPr>
        <w:spacing w:before="120" w:after="120" w:line="360" w:lineRule="auto"/>
        <w:ind w:firstLine="431"/>
        <w:jc w:val="both"/>
        <w:rPr>
          <w:rFonts w:ascii="Times New Roman" w:eastAsia="Times New Roman" w:hAnsi="Times New Roman" w:cs="Times New Roman"/>
        </w:rPr>
      </w:pPr>
      <w:r>
        <w:rPr>
          <w:rFonts w:ascii="Times New Roman" w:eastAsia="Times New Roman" w:hAnsi="Times New Roman" w:cs="Times New Roman"/>
        </w:rPr>
        <w:t>Since the length of stay is the count variable, this will be a regression problem. The three specific methods are described below at a high level.</w:t>
      </w:r>
    </w:p>
    <w:p w14:paraId="6DF87879" w14:textId="77777777" w:rsidR="005271F1" w:rsidRDefault="008D3C25">
      <w:pPr>
        <w:spacing w:before="120" w:after="120" w:line="360" w:lineRule="auto"/>
        <w:ind w:firstLine="431"/>
        <w:jc w:val="both"/>
        <w:rPr>
          <w:rFonts w:ascii="Times New Roman" w:eastAsia="Times New Roman" w:hAnsi="Times New Roman" w:cs="Times New Roman"/>
        </w:rPr>
      </w:pPr>
      <w:r>
        <w:rPr>
          <w:rFonts w:ascii="Times New Roman" w:eastAsia="Times New Roman" w:hAnsi="Times New Roman" w:cs="Times New Roman"/>
        </w:rPr>
        <w:t xml:space="preserve">The Linear Regression (LR) is the baseline model in this research. The objective of ordinary least squares regression is to find the plane that minimizes the sum-squared error between the observed and predicted responses. In order to avoid including correlated </w:t>
      </w:r>
      <w:r>
        <w:rPr>
          <w:rFonts w:ascii="Times New Roman" w:eastAsia="Times New Roman" w:hAnsi="Times New Roman" w:cs="Times New Roman"/>
        </w:rPr>
        <w:lastRenderedPageBreak/>
        <w:t xml:space="preserve">predictors and exclude predictors with low significance, the level backward elimination technique will be performed. </w:t>
      </w:r>
    </w:p>
    <w:p w14:paraId="7032A04E" w14:textId="77777777" w:rsidR="005271F1" w:rsidRDefault="008D3C25">
      <w:pPr>
        <w:spacing w:before="120" w:after="120" w:line="360" w:lineRule="auto"/>
        <w:ind w:firstLine="431"/>
        <w:jc w:val="both"/>
        <w:rPr>
          <w:rFonts w:ascii="Times New Roman" w:eastAsia="Times New Roman" w:hAnsi="Times New Roman" w:cs="Times New Roman"/>
        </w:rPr>
      </w:pPr>
      <w:r>
        <w:rPr>
          <w:rFonts w:ascii="Times New Roman" w:eastAsia="Times New Roman" w:hAnsi="Times New Roman" w:cs="Times New Roman"/>
        </w:rPr>
        <w:t xml:space="preserve">A popular alternative to standard Linear regression is the use of penalized models, such as lasso and ridge regression. This extremely fast method should work well for a dataset this size. </w:t>
      </w:r>
    </w:p>
    <w:p w14:paraId="613CD555" w14:textId="77777777" w:rsidR="005271F1" w:rsidRDefault="008D3C25">
      <w:pPr>
        <w:spacing w:before="120" w:after="120" w:line="360" w:lineRule="auto"/>
        <w:ind w:firstLine="431"/>
        <w:jc w:val="both"/>
        <w:rPr>
          <w:rFonts w:ascii="Times New Roman" w:eastAsia="Times New Roman" w:hAnsi="Times New Roman" w:cs="Times New Roman"/>
        </w:rPr>
      </w:pPr>
      <w:r>
        <w:rPr>
          <w:rFonts w:ascii="Times New Roman" w:eastAsia="Times New Roman" w:hAnsi="Times New Roman" w:cs="Times New Roman"/>
        </w:rPr>
        <w:t>Another method that is widely used for count outcomes is Poisson regression. It is a generalized linear model form of regression analysis used to model count data and contingency tables. It should be more suitable for our case because the response is the number of days.</w:t>
      </w:r>
    </w:p>
    <w:p w14:paraId="75D1079A" w14:textId="77777777" w:rsidR="005271F1" w:rsidRDefault="008D3C25">
      <w:pPr>
        <w:spacing w:before="120" w:after="120" w:line="360" w:lineRule="auto"/>
        <w:ind w:firstLine="431"/>
        <w:jc w:val="both"/>
        <w:rPr>
          <w:rFonts w:ascii="Times New Roman" w:eastAsia="Times New Roman" w:hAnsi="Times New Roman" w:cs="Times New Roman"/>
        </w:rPr>
      </w:pPr>
      <w:r>
        <w:rPr>
          <w:rFonts w:ascii="Times New Roman" w:eastAsia="Times New Roman" w:hAnsi="Times New Roman" w:cs="Times New Roman"/>
        </w:rPr>
        <w:t xml:space="preserve">There is a high computation cost during runtime if sample size is large for non-linear models. K-Nearest Neighbors (KNN) is the only non-linear model that will be used for this dataset. KNN is a non-parametric model, whereas LR is a parametric model. KNN mainly involves two hyperparameters, K value &amp; distance function. If the training data is much larger than the number of features, KNN is better than support vector machines. </w:t>
      </w:r>
    </w:p>
    <w:p w14:paraId="6F1D8419" w14:textId="77777777" w:rsidR="005271F1" w:rsidRDefault="005271F1">
      <w:pPr>
        <w:spacing w:before="120" w:after="120" w:line="360" w:lineRule="auto"/>
        <w:ind w:firstLine="431"/>
        <w:jc w:val="both"/>
        <w:rPr>
          <w:b/>
          <w:u w:val="single"/>
        </w:rPr>
      </w:pPr>
    </w:p>
    <w:p w14:paraId="5A619550" w14:textId="77777777" w:rsidR="005271F1" w:rsidRPr="00A12BF0" w:rsidRDefault="008D3C25" w:rsidP="008D3C25">
      <w:pPr>
        <w:pStyle w:val="Heading2"/>
        <w:rPr>
          <w:sz w:val="32"/>
          <w:szCs w:val="32"/>
        </w:rPr>
      </w:pPr>
      <w:bookmarkStart w:id="10" w:name="_Toc531452741"/>
      <w:r w:rsidRPr="00A12BF0">
        <w:rPr>
          <w:sz w:val="32"/>
          <w:szCs w:val="32"/>
        </w:rPr>
        <w:t>Data Preparation</w:t>
      </w:r>
      <w:bookmarkEnd w:id="10"/>
    </w:p>
    <w:p w14:paraId="6CA9FCFF" w14:textId="77777777" w:rsidR="005271F1" w:rsidRDefault="005271F1">
      <w:pPr>
        <w:spacing w:before="120" w:after="120" w:line="360" w:lineRule="auto"/>
        <w:ind w:firstLine="431"/>
        <w:jc w:val="both"/>
        <w:rPr>
          <w:b/>
          <w:u w:val="single"/>
        </w:rPr>
      </w:pPr>
    </w:p>
    <w:p w14:paraId="505BA1CC" w14:textId="773121B7" w:rsidR="005271F1" w:rsidRDefault="008D3C25">
      <w:pPr>
        <w:spacing w:before="120" w:after="120" w:line="360" w:lineRule="auto"/>
        <w:ind w:firstLine="431"/>
        <w:jc w:val="both"/>
        <w:rPr>
          <w:rFonts w:ascii="Times New Roman" w:eastAsia="Times New Roman" w:hAnsi="Times New Roman" w:cs="Times New Roman"/>
        </w:rPr>
      </w:pPr>
      <w:r>
        <w:rPr>
          <w:rFonts w:ascii="Times New Roman" w:eastAsia="Times New Roman" w:hAnsi="Times New Roman" w:cs="Times New Roman"/>
        </w:rPr>
        <w:t xml:space="preserve">There are no missing values in the data set. However, there were some discrepancies, such as invalid DRG codes or age. To prepare the data, encounters with ages less than 0 or larger than 113 were excluded, and encounters with DRGs such as 'XXX', '999', '998', '989', '988', and '987' were also eliminated. The DRG field had 786 distinct DRGs even after exclusions. After some investigation, a service </w:t>
      </w:r>
      <w:r w:rsidR="00CF2269">
        <w:rPr>
          <w:rFonts w:ascii="Times New Roman" w:eastAsia="Times New Roman" w:hAnsi="Times New Roman" w:cs="Times New Roman"/>
        </w:rPr>
        <w:t>group that is based on DRG</w:t>
      </w:r>
      <w:r>
        <w:rPr>
          <w:rFonts w:ascii="Times New Roman" w:eastAsia="Times New Roman" w:hAnsi="Times New Roman" w:cs="Times New Roman"/>
        </w:rPr>
        <w:t xml:space="preserve"> was used. It groups 786 DRGs into 34 groups.</w:t>
      </w:r>
    </w:p>
    <w:p w14:paraId="665ADCF5" w14:textId="28C7B244" w:rsidR="005271F1" w:rsidRDefault="008D3C25">
      <w:pPr>
        <w:spacing w:before="120" w:after="120" w:line="360" w:lineRule="auto"/>
        <w:ind w:firstLine="431"/>
        <w:jc w:val="both"/>
        <w:rPr>
          <w:rFonts w:ascii="Times New Roman" w:eastAsia="Times New Roman" w:hAnsi="Times New Roman" w:cs="Times New Roman"/>
        </w:rPr>
      </w:pPr>
      <w:r>
        <w:rPr>
          <w:rFonts w:ascii="Times New Roman" w:eastAsia="Times New Roman" w:hAnsi="Times New Roman" w:cs="Times New Roman"/>
        </w:rPr>
        <w:t xml:space="preserve">Due to a high number of admissions that have age 0, which is a newborn encounter, and increasing number of admissions moving from the 20s toward the 80s, age was grouped into the following categories: Newborns (age 0), </w:t>
      </w:r>
      <w:r w:rsidR="00A12BF0">
        <w:rPr>
          <w:rFonts w:ascii="Times New Roman" w:eastAsia="Times New Roman" w:hAnsi="Times New Roman" w:cs="Times New Roman"/>
        </w:rPr>
        <w:t>Kids (</w:t>
      </w:r>
      <w:r>
        <w:rPr>
          <w:rFonts w:ascii="Times New Roman" w:eastAsia="Times New Roman" w:hAnsi="Times New Roman" w:cs="Times New Roman"/>
        </w:rPr>
        <w:t>1-12), Teens</w:t>
      </w:r>
      <w:r w:rsidR="00A12BF0">
        <w:rPr>
          <w:rFonts w:ascii="Times New Roman" w:eastAsia="Times New Roman" w:hAnsi="Times New Roman" w:cs="Times New Roman"/>
        </w:rPr>
        <w:t xml:space="preserve"> </w:t>
      </w:r>
      <w:r>
        <w:rPr>
          <w:rFonts w:ascii="Times New Roman" w:eastAsia="Times New Roman" w:hAnsi="Times New Roman" w:cs="Times New Roman"/>
        </w:rPr>
        <w:t>(13-18), Youth</w:t>
      </w:r>
      <w:r w:rsidR="00A12BF0">
        <w:rPr>
          <w:rFonts w:ascii="Times New Roman" w:eastAsia="Times New Roman" w:hAnsi="Times New Roman" w:cs="Times New Roman"/>
        </w:rPr>
        <w:t xml:space="preserve"> </w:t>
      </w:r>
      <w:r>
        <w:rPr>
          <w:rFonts w:ascii="Times New Roman" w:eastAsia="Times New Roman" w:hAnsi="Times New Roman" w:cs="Times New Roman"/>
        </w:rPr>
        <w:t>(19-24), Young Adult (25-34), Middle Age (35-54), Boomers I (55-64), Boomers II (65-74), Seniors (75 &lt;).</w:t>
      </w:r>
    </w:p>
    <w:p w14:paraId="46DB98A4" w14:textId="77777777" w:rsidR="005271F1" w:rsidRDefault="008D3C25">
      <w:pPr>
        <w:spacing w:before="120" w:after="120" w:line="360" w:lineRule="auto"/>
        <w:ind w:firstLine="431"/>
        <w:jc w:val="both"/>
        <w:rPr>
          <w:rFonts w:ascii="Times New Roman" w:eastAsia="Times New Roman" w:hAnsi="Times New Roman" w:cs="Times New Roman"/>
        </w:rPr>
      </w:pPr>
      <w:r>
        <w:rPr>
          <w:rFonts w:ascii="Times New Roman" w:eastAsia="Times New Roman" w:hAnsi="Times New Roman" w:cs="Times New Roman"/>
        </w:rPr>
        <w:lastRenderedPageBreak/>
        <w:t xml:space="preserve">There are also some unidentified values in fields such as gender and race. Encounters with unknown genders were excluded, and unknown race was updated to 'Other'. </w:t>
      </w:r>
    </w:p>
    <w:p w14:paraId="717BAC28" w14:textId="77777777" w:rsidR="005271F1" w:rsidRDefault="008D3C25">
      <w:pPr>
        <w:spacing w:before="120" w:after="120" w:line="360" w:lineRule="auto"/>
        <w:ind w:firstLine="431"/>
        <w:jc w:val="both"/>
        <w:rPr>
          <w:rFonts w:ascii="Times New Roman" w:eastAsia="Times New Roman" w:hAnsi="Times New Roman" w:cs="Times New Roman"/>
        </w:rPr>
      </w:pPr>
      <w:r>
        <w:rPr>
          <w:rFonts w:ascii="Times New Roman" w:eastAsia="Times New Roman" w:hAnsi="Times New Roman" w:cs="Times New Roman"/>
        </w:rPr>
        <w:t>Additionally, three flags were created. The first flag indicates if admission took place during COVID; that is, the patient was admitted after 03/01/2020. The second flag indicates that the patient has COVID based on the diagnosis code. The Emergency Department Admission flag was created based on the admission source; it highlights transfers from the Emergency room.</w:t>
      </w:r>
    </w:p>
    <w:p w14:paraId="30887FE8" w14:textId="77777777" w:rsidR="005271F1" w:rsidRDefault="008D3C25">
      <w:pPr>
        <w:spacing w:before="120" w:after="120" w:line="360" w:lineRule="auto"/>
        <w:ind w:firstLine="431"/>
        <w:jc w:val="both"/>
        <w:rPr>
          <w:rFonts w:ascii="Times New Roman" w:eastAsia="Times New Roman" w:hAnsi="Times New Roman" w:cs="Times New Roman"/>
        </w:rPr>
      </w:pPr>
      <w:r>
        <w:rPr>
          <w:rFonts w:ascii="Times New Roman" w:eastAsia="Times New Roman" w:hAnsi="Times New Roman" w:cs="Times New Roman"/>
        </w:rPr>
        <w:t>Furthermore, some exclusions have to be made due to data that could affect model accuracy. Admissions that resulted in death and discharges to hospice were excluded since they can affect the length of stay. Admissions with more than 60 days’ stay were also excluded. These are very rare cases that might affect model performance due to unusual lengths of stay.</w:t>
      </w:r>
    </w:p>
    <w:p w14:paraId="7F9FA70B" w14:textId="77777777" w:rsidR="005271F1" w:rsidRDefault="008D3C25">
      <w:pPr>
        <w:spacing w:before="120" w:after="120" w:line="360" w:lineRule="auto"/>
        <w:ind w:firstLine="431"/>
        <w:jc w:val="both"/>
        <w:rPr>
          <w:rFonts w:ascii="Times New Roman" w:eastAsia="Times New Roman" w:hAnsi="Times New Roman" w:cs="Times New Roman"/>
        </w:rPr>
      </w:pPr>
      <w:r>
        <w:rPr>
          <w:rFonts w:ascii="Times New Roman" w:eastAsia="Times New Roman" w:hAnsi="Times New Roman" w:cs="Times New Roman"/>
        </w:rPr>
        <w:t xml:space="preserve">Data for the KNN model had to be transformed into a numeric format. Categorical predictors were converted into separate columns with numerical data. Predictors with high collinearity (higher than 0.5) were excluded.  </w:t>
      </w:r>
    </w:p>
    <w:p w14:paraId="2AD840F1" w14:textId="77777777" w:rsidR="005271F1" w:rsidRDefault="008D3C25">
      <w:pPr>
        <w:spacing w:before="120" w:after="120" w:line="360" w:lineRule="auto"/>
        <w:ind w:firstLine="431"/>
        <w:jc w:val="both"/>
        <w:rPr>
          <w:rFonts w:ascii="Times New Roman" w:eastAsia="Times New Roman" w:hAnsi="Times New Roman" w:cs="Times New Roman"/>
        </w:rPr>
      </w:pPr>
      <w:r>
        <w:rPr>
          <w:rFonts w:ascii="Times New Roman" w:eastAsia="Times New Roman" w:hAnsi="Times New Roman" w:cs="Times New Roman"/>
        </w:rPr>
        <w:t xml:space="preserve">The final data set included information from 914,645  hospital admissions. Once the data was in a model-ready format, it was split into a training data set and a testing data set with a train-test split of 70% training and 30% testing. </w:t>
      </w:r>
    </w:p>
    <w:p w14:paraId="45401F6A" w14:textId="77777777" w:rsidR="005271F1" w:rsidRDefault="008D3C25">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666F9AD" wp14:editId="3785055D">
            <wp:extent cx="3440218" cy="1528986"/>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440218" cy="1528986"/>
                    </a:xfrm>
                    <a:prstGeom prst="rect">
                      <a:avLst/>
                    </a:prstGeom>
                    <a:ln/>
                  </pic:spPr>
                </pic:pic>
              </a:graphicData>
            </a:graphic>
          </wp:inline>
        </w:drawing>
      </w:r>
    </w:p>
    <w:p w14:paraId="4801F262" w14:textId="77777777" w:rsidR="005271F1" w:rsidRDefault="005271F1">
      <w:pPr>
        <w:spacing w:before="240" w:after="240" w:line="360" w:lineRule="auto"/>
        <w:jc w:val="both"/>
        <w:rPr>
          <w:rFonts w:ascii="Times New Roman" w:eastAsia="Times New Roman" w:hAnsi="Times New Roman" w:cs="Times New Roman"/>
        </w:rPr>
      </w:pPr>
    </w:p>
    <w:p w14:paraId="0DBC8161" w14:textId="77777777" w:rsidR="005271F1" w:rsidRDefault="008D3C25">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52B9E60" wp14:editId="75677754">
            <wp:extent cx="5486400" cy="31750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486400" cy="3175000"/>
                    </a:xfrm>
                    <a:prstGeom prst="rect">
                      <a:avLst/>
                    </a:prstGeom>
                    <a:ln/>
                  </pic:spPr>
                </pic:pic>
              </a:graphicData>
            </a:graphic>
          </wp:inline>
        </w:drawing>
      </w:r>
    </w:p>
    <w:p w14:paraId="13BC2FAC" w14:textId="77777777" w:rsidR="005271F1" w:rsidRDefault="008D3C25">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D59C309" wp14:editId="179BEAF1">
            <wp:extent cx="5486400" cy="30480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486400" cy="3048000"/>
                    </a:xfrm>
                    <a:prstGeom prst="rect">
                      <a:avLst/>
                    </a:prstGeom>
                    <a:ln/>
                  </pic:spPr>
                </pic:pic>
              </a:graphicData>
            </a:graphic>
          </wp:inline>
        </w:drawing>
      </w:r>
    </w:p>
    <w:p w14:paraId="100E9D8B" w14:textId="77777777" w:rsidR="00A12BF0" w:rsidRDefault="00A12BF0" w:rsidP="008D3C25">
      <w:pPr>
        <w:pStyle w:val="Heading2"/>
        <w:rPr>
          <w:sz w:val="32"/>
          <w:szCs w:val="32"/>
        </w:rPr>
      </w:pPr>
    </w:p>
    <w:p w14:paraId="1BBE91E0" w14:textId="77777777" w:rsidR="00A12BF0" w:rsidRDefault="00A12BF0" w:rsidP="008D3C25">
      <w:pPr>
        <w:pStyle w:val="Heading2"/>
        <w:rPr>
          <w:sz w:val="32"/>
          <w:szCs w:val="32"/>
        </w:rPr>
      </w:pPr>
    </w:p>
    <w:p w14:paraId="78EEF093" w14:textId="77777777" w:rsidR="00A12BF0" w:rsidRDefault="00A12BF0" w:rsidP="008D3C25">
      <w:pPr>
        <w:pStyle w:val="Heading2"/>
        <w:rPr>
          <w:sz w:val="32"/>
          <w:szCs w:val="32"/>
        </w:rPr>
      </w:pPr>
    </w:p>
    <w:p w14:paraId="01902C12" w14:textId="77777777" w:rsidR="00A12BF0" w:rsidRDefault="00A12BF0" w:rsidP="008D3C25">
      <w:pPr>
        <w:pStyle w:val="Heading2"/>
        <w:rPr>
          <w:sz w:val="32"/>
          <w:szCs w:val="32"/>
        </w:rPr>
      </w:pPr>
    </w:p>
    <w:p w14:paraId="357D8D43" w14:textId="77777777" w:rsidR="005271F1" w:rsidRPr="00A12BF0" w:rsidRDefault="008D3C25" w:rsidP="008D3C25">
      <w:pPr>
        <w:pStyle w:val="Heading2"/>
        <w:rPr>
          <w:sz w:val="32"/>
          <w:szCs w:val="32"/>
        </w:rPr>
      </w:pPr>
      <w:bookmarkStart w:id="11" w:name="_Toc531452742"/>
      <w:r w:rsidRPr="00A12BF0">
        <w:rPr>
          <w:sz w:val="32"/>
          <w:szCs w:val="32"/>
        </w:rPr>
        <w:lastRenderedPageBreak/>
        <w:t>Model Building</w:t>
      </w:r>
      <w:bookmarkEnd w:id="11"/>
    </w:p>
    <w:p w14:paraId="2CA10A86" w14:textId="77777777" w:rsidR="005271F1" w:rsidRDefault="005271F1">
      <w:pPr>
        <w:spacing w:line="360" w:lineRule="auto"/>
        <w:jc w:val="both"/>
        <w:rPr>
          <w:b/>
          <w:u w:val="single"/>
        </w:rPr>
      </w:pPr>
    </w:p>
    <w:p w14:paraId="391D7F96" w14:textId="77777777" w:rsidR="005271F1" w:rsidRDefault="008D3C25" w:rsidP="00A12BF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The following models were trained and then validated on the test data, and their accuracy scores computed:</w:t>
      </w:r>
    </w:p>
    <w:p w14:paraId="3BB46D37" w14:textId="77777777" w:rsidR="005271F1" w:rsidRDefault="008D3C25" w:rsidP="00A12BF0">
      <w:pPr>
        <w:numPr>
          <w:ilvl w:val="0"/>
          <w:numId w:val="2"/>
        </w:numPr>
        <w:spacing w:before="240" w:line="360" w:lineRule="auto"/>
        <w:jc w:val="both"/>
        <w:rPr>
          <w:rFonts w:ascii="Times New Roman" w:eastAsia="Times New Roman" w:hAnsi="Times New Roman" w:cs="Times New Roman"/>
        </w:rPr>
      </w:pPr>
      <w:r>
        <w:rPr>
          <w:rFonts w:ascii="Times New Roman" w:eastAsia="Times New Roman" w:hAnsi="Times New Roman" w:cs="Times New Roman"/>
        </w:rPr>
        <w:t>Linear Regression with backward elimination</w:t>
      </w:r>
    </w:p>
    <w:p w14:paraId="13CEBB03" w14:textId="77777777" w:rsidR="005271F1" w:rsidRDefault="008D3C25" w:rsidP="00A12BF0">
      <w:pPr>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Penalized Regression </w:t>
      </w:r>
    </w:p>
    <w:p w14:paraId="7CE9285F" w14:textId="77777777" w:rsidR="005271F1" w:rsidRDefault="008D3C25" w:rsidP="00A12BF0">
      <w:pPr>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rPr>
        <w:t>Poisson Regression</w:t>
      </w:r>
    </w:p>
    <w:p w14:paraId="17BEACE4" w14:textId="77777777" w:rsidR="005271F1" w:rsidRDefault="008D3C25" w:rsidP="00A12BF0">
      <w:pPr>
        <w:numPr>
          <w:ilvl w:val="0"/>
          <w:numId w:val="2"/>
        </w:numPr>
        <w:spacing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K-nearest Neighbor Regression </w:t>
      </w:r>
    </w:p>
    <w:p w14:paraId="08FB5B5B" w14:textId="77777777" w:rsidR="005271F1" w:rsidRDefault="005271F1" w:rsidP="008D3C25">
      <w:pPr>
        <w:pStyle w:val="Heading2"/>
      </w:pPr>
    </w:p>
    <w:p w14:paraId="2DEC7233" w14:textId="77777777" w:rsidR="005271F1" w:rsidRDefault="008D3C25" w:rsidP="008D3C25">
      <w:pPr>
        <w:pStyle w:val="Heading2"/>
        <w:rPr>
          <w:sz w:val="32"/>
          <w:szCs w:val="32"/>
        </w:rPr>
      </w:pPr>
      <w:bookmarkStart w:id="12" w:name="_Toc531452743"/>
      <w:r w:rsidRPr="00A12BF0">
        <w:rPr>
          <w:sz w:val="32"/>
          <w:szCs w:val="32"/>
        </w:rPr>
        <w:t>Results</w:t>
      </w:r>
      <w:bookmarkEnd w:id="12"/>
    </w:p>
    <w:p w14:paraId="12F75AFA" w14:textId="77777777" w:rsidR="00A12BF0" w:rsidRPr="00A12BF0" w:rsidRDefault="00A12BF0" w:rsidP="008D3C25">
      <w:pPr>
        <w:pStyle w:val="Heading2"/>
        <w:rPr>
          <w:sz w:val="32"/>
          <w:szCs w:val="32"/>
        </w:rPr>
      </w:pPr>
    </w:p>
    <w:p w14:paraId="62E5D495" w14:textId="77777777" w:rsidR="005271F1" w:rsidRDefault="008D3C25" w:rsidP="00A12BF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The accuracy scores of each model are summarized in the next table. They were evaluated using The Mean Squared Error, Mean absolute error, Root Mean Squared Error, and R-Squared. </w:t>
      </w:r>
    </w:p>
    <w:p w14:paraId="261951F7" w14:textId="77777777" w:rsidR="005271F1" w:rsidRDefault="008D3C25" w:rsidP="00A12BF0">
      <w:pPr>
        <w:numPr>
          <w:ilvl w:val="0"/>
          <w:numId w:val="1"/>
        </w:numPr>
        <w:spacing w:before="240" w:line="360" w:lineRule="auto"/>
        <w:jc w:val="both"/>
        <w:rPr>
          <w:rFonts w:ascii="Times New Roman" w:eastAsia="Times New Roman" w:hAnsi="Times New Roman" w:cs="Times New Roman"/>
        </w:rPr>
      </w:pPr>
      <w:r>
        <w:rPr>
          <w:rFonts w:ascii="Times New Roman" w:eastAsia="Times New Roman" w:hAnsi="Times New Roman" w:cs="Times New Roman"/>
        </w:rPr>
        <w:t>The Mean absolute error represents the average of the absolute difference between the actual and predicted values in the dataset. It measures the average of the residuals in the dataset.</w:t>
      </w:r>
    </w:p>
    <w:p w14:paraId="346A318B" w14:textId="77777777" w:rsidR="005271F1" w:rsidRDefault="008D3C25" w:rsidP="00A12BF0">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Mean Squared Error represents the average of the squared difference between the original and predicted values in the data set. It measures the variance of the residuals.</w:t>
      </w:r>
    </w:p>
    <w:p w14:paraId="68FB7FE7" w14:textId="77777777" w:rsidR="005271F1" w:rsidRDefault="008D3C25" w:rsidP="00A12BF0">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Root Mean Squared Error is the square root of Mean Squared error. It measures the standard deviation of residuals.</w:t>
      </w:r>
    </w:p>
    <w:p w14:paraId="1366BC07" w14:textId="77777777" w:rsidR="005271F1" w:rsidRDefault="008D3C25" w:rsidP="00A12BF0">
      <w:pPr>
        <w:numPr>
          <w:ilvl w:val="0"/>
          <w:numId w:val="1"/>
        </w:numPr>
        <w:spacing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coefficient of determination or R-squared represents the proportion of the variance in the dependent variable which is explained by the linear regression model. </w:t>
      </w:r>
    </w:p>
    <w:p w14:paraId="67481CBA" w14:textId="77777777" w:rsidR="005271F1" w:rsidRDefault="008D3C25" w:rsidP="00A12BF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The lower value of MAE, MSE, and RMSE implies that Linear regression has the highest accuracy when compared to the other models.</w:t>
      </w:r>
    </w:p>
    <w:tbl>
      <w:tblPr>
        <w:tblStyle w:val="a1"/>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605"/>
        <w:gridCol w:w="1530"/>
        <w:gridCol w:w="1755"/>
        <w:gridCol w:w="1830"/>
      </w:tblGrid>
      <w:tr w:rsidR="005271F1" w14:paraId="3D4CA72E" w14:textId="77777777">
        <w:trPr>
          <w:trHeight w:val="600"/>
        </w:trPr>
        <w:tc>
          <w:tcPr>
            <w:tcW w:w="1920" w:type="dxa"/>
            <w:shd w:val="clear" w:color="auto" w:fill="auto"/>
            <w:tcMar>
              <w:top w:w="28" w:type="dxa"/>
              <w:left w:w="28" w:type="dxa"/>
              <w:bottom w:w="28" w:type="dxa"/>
              <w:right w:w="28" w:type="dxa"/>
            </w:tcMar>
          </w:tcPr>
          <w:p w14:paraId="5482F0A6" w14:textId="77777777" w:rsidR="005271F1" w:rsidRDefault="008D3C25">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Model Name</w:t>
            </w:r>
          </w:p>
        </w:tc>
        <w:tc>
          <w:tcPr>
            <w:tcW w:w="1605" w:type="dxa"/>
            <w:shd w:val="clear" w:color="auto" w:fill="auto"/>
            <w:tcMar>
              <w:top w:w="28" w:type="dxa"/>
              <w:left w:w="28" w:type="dxa"/>
              <w:bottom w:w="28" w:type="dxa"/>
              <w:right w:w="28" w:type="dxa"/>
            </w:tcMar>
          </w:tcPr>
          <w:p w14:paraId="3E56EB6B" w14:textId="77777777" w:rsidR="005271F1" w:rsidRDefault="008D3C25">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R-squared</w:t>
            </w:r>
          </w:p>
        </w:tc>
        <w:tc>
          <w:tcPr>
            <w:tcW w:w="1530" w:type="dxa"/>
            <w:shd w:val="clear" w:color="auto" w:fill="auto"/>
            <w:tcMar>
              <w:top w:w="28" w:type="dxa"/>
              <w:left w:w="28" w:type="dxa"/>
              <w:bottom w:w="28" w:type="dxa"/>
              <w:right w:w="28" w:type="dxa"/>
            </w:tcMar>
          </w:tcPr>
          <w:p w14:paraId="27923CEB" w14:textId="77777777" w:rsidR="005271F1" w:rsidRDefault="008D3C25">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highlight w:val="white"/>
              </w:rPr>
              <w:t>MSPE</w:t>
            </w:r>
          </w:p>
        </w:tc>
        <w:tc>
          <w:tcPr>
            <w:tcW w:w="1755" w:type="dxa"/>
            <w:shd w:val="clear" w:color="auto" w:fill="auto"/>
            <w:tcMar>
              <w:top w:w="28" w:type="dxa"/>
              <w:left w:w="28" w:type="dxa"/>
              <w:bottom w:w="28" w:type="dxa"/>
              <w:right w:w="28" w:type="dxa"/>
            </w:tcMar>
          </w:tcPr>
          <w:p w14:paraId="3037BD11" w14:textId="77777777" w:rsidR="005271F1" w:rsidRDefault="008D3C25">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MAE</w:t>
            </w:r>
          </w:p>
        </w:tc>
        <w:tc>
          <w:tcPr>
            <w:tcW w:w="1830" w:type="dxa"/>
            <w:shd w:val="clear" w:color="auto" w:fill="auto"/>
            <w:tcMar>
              <w:top w:w="28" w:type="dxa"/>
              <w:left w:w="28" w:type="dxa"/>
              <w:bottom w:w="28" w:type="dxa"/>
              <w:right w:w="28" w:type="dxa"/>
            </w:tcMar>
          </w:tcPr>
          <w:p w14:paraId="655D09C5" w14:textId="77777777" w:rsidR="005271F1" w:rsidRDefault="008D3C25">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highlight w:val="white"/>
              </w:rPr>
              <w:t>RMSE</w:t>
            </w:r>
          </w:p>
        </w:tc>
      </w:tr>
      <w:tr w:rsidR="005271F1" w14:paraId="01EB5C32" w14:textId="77777777">
        <w:tc>
          <w:tcPr>
            <w:tcW w:w="1920" w:type="dxa"/>
            <w:shd w:val="clear" w:color="auto" w:fill="auto"/>
            <w:tcMar>
              <w:top w:w="28" w:type="dxa"/>
              <w:left w:w="28" w:type="dxa"/>
              <w:bottom w:w="28" w:type="dxa"/>
              <w:right w:w="28" w:type="dxa"/>
            </w:tcMar>
          </w:tcPr>
          <w:p w14:paraId="40B656AB" w14:textId="77777777" w:rsidR="005271F1" w:rsidRDefault="008D3C25" w:rsidP="00A12BF0">
            <w:pPr>
              <w:spacing w:before="240" w:after="240"/>
              <w:ind w:right="-870"/>
              <w:rPr>
                <w:rFonts w:ascii="Times New Roman" w:eastAsia="Times New Roman" w:hAnsi="Times New Roman" w:cs="Times New Roman"/>
              </w:rPr>
            </w:pPr>
            <w:r>
              <w:rPr>
                <w:rFonts w:ascii="Times New Roman" w:eastAsia="Times New Roman" w:hAnsi="Times New Roman" w:cs="Times New Roman"/>
              </w:rPr>
              <w:t>Linear Regression</w:t>
            </w:r>
          </w:p>
        </w:tc>
        <w:tc>
          <w:tcPr>
            <w:tcW w:w="1605" w:type="dxa"/>
            <w:shd w:val="clear" w:color="auto" w:fill="auto"/>
            <w:tcMar>
              <w:top w:w="28" w:type="dxa"/>
              <w:left w:w="28" w:type="dxa"/>
              <w:bottom w:w="28" w:type="dxa"/>
              <w:right w:w="28" w:type="dxa"/>
            </w:tcMar>
          </w:tcPr>
          <w:p w14:paraId="2E27B87C" w14:textId="77777777" w:rsidR="005271F1" w:rsidRDefault="008D3C25" w:rsidP="00A12BF0">
            <w:pPr>
              <w:widowControl w:val="0"/>
              <w:pBdr>
                <w:top w:val="nil"/>
                <w:left w:val="nil"/>
                <w:bottom w:val="nil"/>
                <w:right w:val="nil"/>
                <w:between w:val="nil"/>
              </w:pBdr>
              <w:ind w:right="-870"/>
              <w:rPr>
                <w:rFonts w:ascii="Times New Roman" w:eastAsia="Times New Roman" w:hAnsi="Times New Roman" w:cs="Times New Roman"/>
              </w:rPr>
            </w:pPr>
            <w:r>
              <w:rPr>
                <w:rFonts w:ascii="Times New Roman" w:eastAsia="Times New Roman" w:hAnsi="Times New Roman" w:cs="Times New Roman"/>
              </w:rPr>
              <w:t>0.35</w:t>
            </w:r>
          </w:p>
        </w:tc>
        <w:tc>
          <w:tcPr>
            <w:tcW w:w="1530" w:type="dxa"/>
            <w:shd w:val="clear" w:color="auto" w:fill="auto"/>
            <w:tcMar>
              <w:top w:w="28" w:type="dxa"/>
              <w:left w:w="28" w:type="dxa"/>
              <w:bottom w:w="28" w:type="dxa"/>
              <w:right w:w="28" w:type="dxa"/>
            </w:tcMar>
          </w:tcPr>
          <w:p w14:paraId="44DD4922" w14:textId="77777777" w:rsidR="005271F1" w:rsidRDefault="008D3C25" w:rsidP="00A12BF0">
            <w:pPr>
              <w:widowControl w:val="0"/>
              <w:pBdr>
                <w:top w:val="nil"/>
                <w:left w:val="nil"/>
                <w:bottom w:val="nil"/>
                <w:right w:val="nil"/>
                <w:between w:val="nil"/>
              </w:pBdr>
              <w:ind w:right="-870"/>
              <w:rPr>
                <w:rFonts w:ascii="Times New Roman" w:eastAsia="Times New Roman" w:hAnsi="Times New Roman" w:cs="Times New Roman"/>
              </w:rPr>
            </w:pPr>
            <w:r>
              <w:rPr>
                <w:rFonts w:ascii="Times New Roman" w:eastAsia="Times New Roman" w:hAnsi="Times New Roman" w:cs="Times New Roman"/>
              </w:rPr>
              <w:t>24.44409</w:t>
            </w:r>
          </w:p>
        </w:tc>
        <w:tc>
          <w:tcPr>
            <w:tcW w:w="1755" w:type="dxa"/>
            <w:shd w:val="clear" w:color="auto" w:fill="auto"/>
            <w:tcMar>
              <w:top w:w="28" w:type="dxa"/>
              <w:left w:w="28" w:type="dxa"/>
              <w:bottom w:w="28" w:type="dxa"/>
              <w:right w:w="28" w:type="dxa"/>
            </w:tcMar>
          </w:tcPr>
          <w:p w14:paraId="784B8041" w14:textId="77777777" w:rsidR="005271F1" w:rsidRDefault="008D3C25" w:rsidP="00A12BF0">
            <w:pPr>
              <w:widowControl w:val="0"/>
              <w:pBdr>
                <w:top w:val="nil"/>
                <w:left w:val="nil"/>
                <w:bottom w:val="nil"/>
                <w:right w:val="nil"/>
                <w:between w:val="nil"/>
              </w:pBdr>
              <w:ind w:right="-870"/>
              <w:rPr>
                <w:rFonts w:ascii="Times New Roman" w:eastAsia="Times New Roman" w:hAnsi="Times New Roman" w:cs="Times New Roman"/>
              </w:rPr>
            </w:pPr>
            <w:r>
              <w:rPr>
                <w:rFonts w:ascii="Times New Roman" w:eastAsia="Times New Roman" w:hAnsi="Times New Roman" w:cs="Times New Roman"/>
              </w:rPr>
              <w:t>2.821081</w:t>
            </w:r>
          </w:p>
        </w:tc>
        <w:tc>
          <w:tcPr>
            <w:tcW w:w="1830" w:type="dxa"/>
            <w:shd w:val="clear" w:color="auto" w:fill="auto"/>
            <w:tcMar>
              <w:top w:w="28" w:type="dxa"/>
              <w:left w:w="28" w:type="dxa"/>
              <w:bottom w:w="28" w:type="dxa"/>
              <w:right w:w="28" w:type="dxa"/>
            </w:tcMar>
          </w:tcPr>
          <w:p w14:paraId="038434D4" w14:textId="77777777" w:rsidR="005271F1" w:rsidRDefault="008D3C25" w:rsidP="00A12BF0">
            <w:pPr>
              <w:widowControl w:val="0"/>
              <w:pBdr>
                <w:top w:val="nil"/>
                <w:left w:val="nil"/>
                <w:bottom w:val="nil"/>
                <w:right w:val="nil"/>
                <w:between w:val="nil"/>
              </w:pBdr>
              <w:ind w:right="-870"/>
              <w:rPr>
                <w:rFonts w:ascii="Times New Roman" w:eastAsia="Times New Roman" w:hAnsi="Times New Roman" w:cs="Times New Roman"/>
              </w:rPr>
            </w:pPr>
            <w:r>
              <w:rPr>
                <w:rFonts w:ascii="Times New Roman" w:eastAsia="Times New Roman" w:hAnsi="Times New Roman" w:cs="Times New Roman"/>
              </w:rPr>
              <w:t>4.944096</w:t>
            </w:r>
          </w:p>
        </w:tc>
      </w:tr>
      <w:tr w:rsidR="005271F1" w14:paraId="149C9E42" w14:textId="77777777">
        <w:tc>
          <w:tcPr>
            <w:tcW w:w="1920" w:type="dxa"/>
            <w:shd w:val="clear" w:color="auto" w:fill="auto"/>
            <w:tcMar>
              <w:top w:w="28" w:type="dxa"/>
              <w:left w:w="28" w:type="dxa"/>
              <w:bottom w:w="28" w:type="dxa"/>
              <w:right w:w="28" w:type="dxa"/>
            </w:tcMar>
          </w:tcPr>
          <w:p w14:paraId="3D3C9FF7" w14:textId="77777777" w:rsidR="005271F1" w:rsidRDefault="008D3C25" w:rsidP="00A12BF0">
            <w:pPr>
              <w:spacing w:before="240" w:after="240"/>
              <w:rPr>
                <w:rFonts w:ascii="Times New Roman" w:eastAsia="Times New Roman" w:hAnsi="Times New Roman" w:cs="Times New Roman"/>
              </w:rPr>
            </w:pPr>
            <w:r>
              <w:rPr>
                <w:rFonts w:ascii="Times New Roman" w:eastAsia="Times New Roman" w:hAnsi="Times New Roman" w:cs="Times New Roman"/>
              </w:rPr>
              <w:t>Penalized Regression</w:t>
            </w:r>
          </w:p>
        </w:tc>
        <w:tc>
          <w:tcPr>
            <w:tcW w:w="1605" w:type="dxa"/>
            <w:shd w:val="clear" w:color="auto" w:fill="auto"/>
            <w:tcMar>
              <w:top w:w="28" w:type="dxa"/>
              <w:left w:w="28" w:type="dxa"/>
              <w:bottom w:w="28" w:type="dxa"/>
              <w:right w:w="28" w:type="dxa"/>
            </w:tcMar>
          </w:tcPr>
          <w:p w14:paraId="59D18A3E" w14:textId="77777777" w:rsidR="005271F1" w:rsidRDefault="008D3C25" w:rsidP="00A12BF0">
            <w:pPr>
              <w:widowControl w:val="0"/>
              <w:pBdr>
                <w:top w:val="nil"/>
                <w:left w:val="nil"/>
                <w:bottom w:val="nil"/>
                <w:right w:val="nil"/>
                <w:between w:val="nil"/>
              </w:pBdr>
              <w:ind w:right="-870"/>
              <w:rPr>
                <w:rFonts w:ascii="Times New Roman" w:eastAsia="Times New Roman" w:hAnsi="Times New Roman" w:cs="Times New Roman"/>
              </w:rPr>
            </w:pPr>
            <w:r>
              <w:rPr>
                <w:rFonts w:ascii="Times New Roman" w:eastAsia="Times New Roman" w:hAnsi="Times New Roman" w:cs="Times New Roman"/>
              </w:rPr>
              <w:t>0.35</w:t>
            </w:r>
          </w:p>
        </w:tc>
        <w:tc>
          <w:tcPr>
            <w:tcW w:w="1530" w:type="dxa"/>
            <w:shd w:val="clear" w:color="auto" w:fill="auto"/>
            <w:tcMar>
              <w:top w:w="28" w:type="dxa"/>
              <w:left w:w="28" w:type="dxa"/>
              <w:bottom w:w="28" w:type="dxa"/>
              <w:right w:w="28" w:type="dxa"/>
            </w:tcMar>
          </w:tcPr>
          <w:p w14:paraId="56B15040" w14:textId="77777777" w:rsidR="005271F1" w:rsidRDefault="008D3C25" w:rsidP="00A12BF0">
            <w:pPr>
              <w:widowControl w:val="0"/>
              <w:pBdr>
                <w:top w:val="nil"/>
                <w:left w:val="nil"/>
                <w:bottom w:val="nil"/>
                <w:right w:val="nil"/>
                <w:between w:val="nil"/>
              </w:pBdr>
              <w:ind w:right="-870"/>
              <w:rPr>
                <w:rFonts w:ascii="Times New Roman" w:eastAsia="Times New Roman" w:hAnsi="Times New Roman" w:cs="Times New Roman"/>
              </w:rPr>
            </w:pPr>
            <w:r>
              <w:rPr>
                <w:rFonts w:ascii="Times New Roman" w:eastAsia="Times New Roman" w:hAnsi="Times New Roman" w:cs="Times New Roman"/>
              </w:rPr>
              <w:t>24.44666</w:t>
            </w:r>
          </w:p>
        </w:tc>
        <w:tc>
          <w:tcPr>
            <w:tcW w:w="1755" w:type="dxa"/>
            <w:shd w:val="clear" w:color="auto" w:fill="auto"/>
            <w:tcMar>
              <w:top w:w="28" w:type="dxa"/>
              <w:left w:w="28" w:type="dxa"/>
              <w:bottom w:w="28" w:type="dxa"/>
              <w:right w:w="28" w:type="dxa"/>
            </w:tcMar>
          </w:tcPr>
          <w:p w14:paraId="6B609E62" w14:textId="77777777" w:rsidR="005271F1" w:rsidRDefault="008D3C25" w:rsidP="00A12BF0">
            <w:pPr>
              <w:widowControl w:val="0"/>
              <w:pBdr>
                <w:top w:val="nil"/>
                <w:left w:val="nil"/>
                <w:bottom w:val="nil"/>
                <w:right w:val="nil"/>
                <w:between w:val="nil"/>
              </w:pBdr>
              <w:ind w:right="-870"/>
              <w:rPr>
                <w:rFonts w:ascii="Times New Roman" w:eastAsia="Times New Roman" w:hAnsi="Times New Roman" w:cs="Times New Roman"/>
              </w:rPr>
            </w:pPr>
            <w:r>
              <w:rPr>
                <w:rFonts w:ascii="Times New Roman" w:eastAsia="Times New Roman" w:hAnsi="Times New Roman" w:cs="Times New Roman"/>
              </w:rPr>
              <w:t>2.819887</w:t>
            </w:r>
          </w:p>
        </w:tc>
        <w:tc>
          <w:tcPr>
            <w:tcW w:w="1830" w:type="dxa"/>
            <w:shd w:val="clear" w:color="auto" w:fill="auto"/>
            <w:tcMar>
              <w:top w:w="28" w:type="dxa"/>
              <w:left w:w="28" w:type="dxa"/>
              <w:bottom w:w="28" w:type="dxa"/>
              <w:right w:w="28" w:type="dxa"/>
            </w:tcMar>
          </w:tcPr>
          <w:p w14:paraId="74A90E75" w14:textId="77777777" w:rsidR="005271F1" w:rsidRDefault="008D3C25" w:rsidP="00A12BF0">
            <w:pPr>
              <w:widowControl w:val="0"/>
              <w:pBdr>
                <w:top w:val="nil"/>
                <w:left w:val="nil"/>
                <w:bottom w:val="nil"/>
                <w:right w:val="nil"/>
                <w:between w:val="nil"/>
              </w:pBdr>
              <w:ind w:right="-870"/>
              <w:rPr>
                <w:rFonts w:ascii="Times New Roman" w:eastAsia="Times New Roman" w:hAnsi="Times New Roman" w:cs="Times New Roman"/>
              </w:rPr>
            </w:pPr>
            <w:r>
              <w:rPr>
                <w:rFonts w:ascii="Times New Roman" w:eastAsia="Times New Roman" w:hAnsi="Times New Roman" w:cs="Times New Roman"/>
              </w:rPr>
              <w:t>4.944357</w:t>
            </w:r>
          </w:p>
        </w:tc>
      </w:tr>
      <w:tr w:rsidR="005271F1" w14:paraId="0976D234" w14:textId="77777777">
        <w:tc>
          <w:tcPr>
            <w:tcW w:w="1920" w:type="dxa"/>
            <w:shd w:val="clear" w:color="auto" w:fill="auto"/>
            <w:tcMar>
              <w:top w:w="28" w:type="dxa"/>
              <w:left w:w="28" w:type="dxa"/>
              <w:bottom w:w="28" w:type="dxa"/>
              <w:right w:w="28" w:type="dxa"/>
            </w:tcMar>
          </w:tcPr>
          <w:p w14:paraId="57701847" w14:textId="77777777" w:rsidR="005271F1" w:rsidRDefault="008D3C25" w:rsidP="00A12BF0">
            <w:pPr>
              <w:spacing w:before="240" w:after="240"/>
              <w:rPr>
                <w:rFonts w:ascii="Times New Roman" w:eastAsia="Times New Roman" w:hAnsi="Times New Roman" w:cs="Times New Roman"/>
              </w:rPr>
            </w:pPr>
            <w:r>
              <w:rPr>
                <w:rFonts w:ascii="Times New Roman" w:eastAsia="Times New Roman" w:hAnsi="Times New Roman" w:cs="Times New Roman"/>
              </w:rPr>
              <w:t>Poisson Regression</w:t>
            </w:r>
          </w:p>
        </w:tc>
        <w:tc>
          <w:tcPr>
            <w:tcW w:w="1605" w:type="dxa"/>
            <w:shd w:val="clear" w:color="auto" w:fill="auto"/>
            <w:tcMar>
              <w:top w:w="28" w:type="dxa"/>
              <w:left w:w="28" w:type="dxa"/>
              <w:bottom w:w="28" w:type="dxa"/>
              <w:right w:w="28" w:type="dxa"/>
            </w:tcMar>
          </w:tcPr>
          <w:p w14:paraId="02602E85" w14:textId="77777777" w:rsidR="005271F1" w:rsidRDefault="008D3C25" w:rsidP="00A12BF0">
            <w:pPr>
              <w:widowControl w:val="0"/>
              <w:pBdr>
                <w:top w:val="nil"/>
                <w:left w:val="nil"/>
                <w:bottom w:val="nil"/>
                <w:right w:val="nil"/>
                <w:between w:val="nil"/>
              </w:pBdr>
              <w:ind w:right="-870"/>
              <w:rPr>
                <w:rFonts w:ascii="Times New Roman" w:eastAsia="Times New Roman" w:hAnsi="Times New Roman" w:cs="Times New Roman"/>
              </w:rPr>
            </w:pPr>
            <w:r>
              <w:rPr>
                <w:rFonts w:ascii="Times New Roman" w:eastAsia="Times New Roman" w:hAnsi="Times New Roman" w:cs="Times New Roman"/>
              </w:rPr>
              <w:t>-</w:t>
            </w:r>
          </w:p>
        </w:tc>
        <w:tc>
          <w:tcPr>
            <w:tcW w:w="1530" w:type="dxa"/>
            <w:shd w:val="clear" w:color="auto" w:fill="auto"/>
            <w:tcMar>
              <w:top w:w="28" w:type="dxa"/>
              <w:left w:w="28" w:type="dxa"/>
              <w:bottom w:w="28" w:type="dxa"/>
              <w:right w:w="28" w:type="dxa"/>
            </w:tcMar>
          </w:tcPr>
          <w:p w14:paraId="3EE545CF" w14:textId="77777777" w:rsidR="005271F1" w:rsidRDefault="008D3C25" w:rsidP="00A12BF0">
            <w:pPr>
              <w:widowControl w:val="0"/>
              <w:pBdr>
                <w:top w:val="nil"/>
                <w:left w:val="nil"/>
                <w:bottom w:val="nil"/>
                <w:right w:val="nil"/>
                <w:between w:val="nil"/>
              </w:pBdr>
              <w:ind w:right="-870"/>
              <w:rPr>
                <w:rFonts w:ascii="Times New Roman" w:eastAsia="Times New Roman" w:hAnsi="Times New Roman" w:cs="Times New Roman"/>
              </w:rPr>
            </w:pPr>
            <w:r>
              <w:rPr>
                <w:rFonts w:ascii="Times New Roman" w:eastAsia="Times New Roman" w:hAnsi="Times New Roman" w:cs="Times New Roman"/>
              </w:rPr>
              <w:t>48.56436</w:t>
            </w:r>
          </w:p>
        </w:tc>
        <w:tc>
          <w:tcPr>
            <w:tcW w:w="1755" w:type="dxa"/>
            <w:shd w:val="clear" w:color="auto" w:fill="auto"/>
            <w:tcMar>
              <w:top w:w="28" w:type="dxa"/>
              <w:left w:w="28" w:type="dxa"/>
              <w:bottom w:w="28" w:type="dxa"/>
              <w:right w:w="28" w:type="dxa"/>
            </w:tcMar>
          </w:tcPr>
          <w:p w14:paraId="7CB3F775" w14:textId="77777777" w:rsidR="005271F1" w:rsidRDefault="008D3C25" w:rsidP="00A12BF0">
            <w:pPr>
              <w:widowControl w:val="0"/>
              <w:pBdr>
                <w:top w:val="nil"/>
                <w:left w:val="nil"/>
                <w:bottom w:val="nil"/>
                <w:right w:val="nil"/>
                <w:between w:val="nil"/>
              </w:pBdr>
              <w:ind w:right="-870"/>
              <w:rPr>
                <w:rFonts w:ascii="Times New Roman" w:eastAsia="Times New Roman" w:hAnsi="Times New Roman" w:cs="Times New Roman"/>
              </w:rPr>
            </w:pPr>
            <w:r>
              <w:rPr>
                <w:rFonts w:ascii="Times New Roman" w:eastAsia="Times New Roman" w:hAnsi="Times New Roman" w:cs="Times New Roman"/>
              </w:rPr>
              <w:t>3.853134</w:t>
            </w:r>
          </w:p>
        </w:tc>
        <w:tc>
          <w:tcPr>
            <w:tcW w:w="1830" w:type="dxa"/>
            <w:shd w:val="clear" w:color="auto" w:fill="auto"/>
            <w:tcMar>
              <w:top w:w="28" w:type="dxa"/>
              <w:left w:w="28" w:type="dxa"/>
              <w:bottom w:w="28" w:type="dxa"/>
              <w:right w:w="28" w:type="dxa"/>
            </w:tcMar>
          </w:tcPr>
          <w:p w14:paraId="1F292B82" w14:textId="77777777" w:rsidR="005271F1" w:rsidRDefault="008D3C25" w:rsidP="00A12BF0">
            <w:pPr>
              <w:widowControl w:val="0"/>
              <w:pBdr>
                <w:top w:val="nil"/>
                <w:left w:val="nil"/>
                <w:bottom w:val="nil"/>
                <w:right w:val="nil"/>
                <w:between w:val="nil"/>
              </w:pBdr>
              <w:ind w:right="-870"/>
              <w:rPr>
                <w:rFonts w:ascii="Times New Roman" w:eastAsia="Times New Roman" w:hAnsi="Times New Roman" w:cs="Times New Roman"/>
              </w:rPr>
            </w:pPr>
            <w:r>
              <w:rPr>
                <w:rFonts w:ascii="Times New Roman" w:eastAsia="Times New Roman" w:hAnsi="Times New Roman" w:cs="Times New Roman"/>
              </w:rPr>
              <w:t>6.968813</w:t>
            </w:r>
          </w:p>
        </w:tc>
      </w:tr>
      <w:tr w:rsidR="005271F1" w14:paraId="46F06817" w14:textId="77777777" w:rsidTr="00A12BF0">
        <w:trPr>
          <w:trHeight w:val="924"/>
        </w:trPr>
        <w:tc>
          <w:tcPr>
            <w:tcW w:w="1920" w:type="dxa"/>
            <w:shd w:val="clear" w:color="auto" w:fill="auto"/>
            <w:tcMar>
              <w:top w:w="28" w:type="dxa"/>
              <w:left w:w="28" w:type="dxa"/>
              <w:bottom w:w="28" w:type="dxa"/>
              <w:right w:w="28" w:type="dxa"/>
            </w:tcMar>
          </w:tcPr>
          <w:p w14:paraId="2E6ABC4E" w14:textId="77777777" w:rsidR="005271F1" w:rsidRDefault="008D3C25" w:rsidP="00A12BF0">
            <w:pPr>
              <w:spacing w:before="240" w:after="240"/>
              <w:rPr>
                <w:rFonts w:ascii="Times New Roman" w:eastAsia="Times New Roman" w:hAnsi="Times New Roman" w:cs="Times New Roman"/>
              </w:rPr>
            </w:pPr>
            <w:r>
              <w:rPr>
                <w:rFonts w:ascii="Times New Roman" w:eastAsia="Times New Roman" w:hAnsi="Times New Roman" w:cs="Times New Roman"/>
              </w:rPr>
              <w:t xml:space="preserve">K-nearest Neighbor Regression </w:t>
            </w:r>
          </w:p>
        </w:tc>
        <w:tc>
          <w:tcPr>
            <w:tcW w:w="1605" w:type="dxa"/>
            <w:shd w:val="clear" w:color="auto" w:fill="auto"/>
            <w:tcMar>
              <w:top w:w="28" w:type="dxa"/>
              <w:left w:w="28" w:type="dxa"/>
              <w:bottom w:w="28" w:type="dxa"/>
              <w:right w:w="28" w:type="dxa"/>
            </w:tcMar>
          </w:tcPr>
          <w:p w14:paraId="4FC6C4A4" w14:textId="77777777" w:rsidR="005271F1" w:rsidRDefault="008D3C25" w:rsidP="00A12BF0">
            <w:pPr>
              <w:widowControl w:val="0"/>
              <w:pBdr>
                <w:top w:val="nil"/>
                <w:left w:val="nil"/>
                <w:bottom w:val="nil"/>
                <w:right w:val="nil"/>
                <w:between w:val="nil"/>
              </w:pBdr>
              <w:ind w:right="-870"/>
              <w:rPr>
                <w:rFonts w:ascii="Times New Roman" w:eastAsia="Times New Roman" w:hAnsi="Times New Roman" w:cs="Times New Roman"/>
              </w:rPr>
            </w:pPr>
            <w:r>
              <w:rPr>
                <w:rFonts w:ascii="Times New Roman" w:eastAsia="Times New Roman" w:hAnsi="Times New Roman" w:cs="Times New Roman"/>
              </w:rPr>
              <w:t>-</w:t>
            </w:r>
          </w:p>
        </w:tc>
        <w:tc>
          <w:tcPr>
            <w:tcW w:w="1530" w:type="dxa"/>
            <w:shd w:val="clear" w:color="auto" w:fill="auto"/>
            <w:tcMar>
              <w:top w:w="28" w:type="dxa"/>
              <w:left w:w="28" w:type="dxa"/>
              <w:bottom w:w="28" w:type="dxa"/>
              <w:right w:w="28" w:type="dxa"/>
            </w:tcMar>
          </w:tcPr>
          <w:p w14:paraId="1772AC49" w14:textId="77777777" w:rsidR="005271F1" w:rsidRDefault="008D3C25" w:rsidP="00A12BF0">
            <w:pPr>
              <w:widowControl w:val="0"/>
              <w:pBdr>
                <w:top w:val="nil"/>
                <w:left w:val="nil"/>
                <w:bottom w:val="nil"/>
                <w:right w:val="nil"/>
                <w:between w:val="nil"/>
              </w:pBdr>
              <w:ind w:right="-870"/>
              <w:rPr>
                <w:rFonts w:ascii="Times New Roman" w:eastAsia="Times New Roman" w:hAnsi="Times New Roman" w:cs="Times New Roman"/>
              </w:rPr>
            </w:pPr>
            <w:r>
              <w:rPr>
                <w:rFonts w:ascii="Times New Roman" w:eastAsia="Times New Roman" w:hAnsi="Times New Roman" w:cs="Times New Roman"/>
              </w:rPr>
              <w:t>28.43573</w:t>
            </w:r>
          </w:p>
        </w:tc>
        <w:tc>
          <w:tcPr>
            <w:tcW w:w="1755" w:type="dxa"/>
            <w:shd w:val="clear" w:color="auto" w:fill="auto"/>
            <w:tcMar>
              <w:top w:w="28" w:type="dxa"/>
              <w:left w:w="28" w:type="dxa"/>
              <w:bottom w:w="28" w:type="dxa"/>
              <w:right w:w="28" w:type="dxa"/>
            </w:tcMar>
          </w:tcPr>
          <w:p w14:paraId="254824CB" w14:textId="77777777" w:rsidR="005271F1" w:rsidRDefault="008D3C25" w:rsidP="00A12BF0">
            <w:pPr>
              <w:widowControl w:val="0"/>
              <w:pBdr>
                <w:top w:val="nil"/>
                <w:left w:val="nil"/>
                <w:bottom w:val="nil"/>
                <w:right w:val="nil"/>
                <w:between w:val="nil"/>
              </w:pBdr>
              <w:ind w:right="-870"/>
              <w:rPr>
                <w:rFonts w:ascii="Times New Roman" w:eastAsia="Times New Roman" w:hAnsi="Times New Roman" w:cs="Times New Roman"/>
              </w:rPr>
            </w:pPr>
            <w:r>
              <w:rPr>
                <w:rFonts w:ascii="Times New Roman" w:eastAsia="Times New Roman" w:hAnsi="Times New Roman" w:cs="Times New Roman"/>
              </w:rPr>
              <w:t>2.963692</w:t>
            </w:r>
          </w:p>
        </w:tc>
        <w:tc>
          <w:tcPr>
            <w:tcW w:w="1830" w:type="dxa"/>
            <w:shd w:val="clear" w:color="auto" w:fill="auto"/>
            <w:tcMar>
              <w:top w:w="28" w:type="dxa"/>
              <w:left w:w="28" w:type="dxa"/>
              <w:bottom w:w="28" w:type="dxa"/>
              <w:right w:w="28" w:type="dxa"/>
            </w:tcMar>
          </w:tcPr>
          <w:p w14:paraId="5BB84308" w14:textId="77777777" w:rsidR="005271F1" w:rsidRDefault="008D3C25" w:rsidP="00A12BF0">
            <w:pPr>
              <w:widowControl w:val="0"/>
              <w:pBdr>
                <w:top w:val="nil"/>
                <w:left w:val="nil"/>
                <w:bottom w:val="nil"/>
                <w:right w:val="nil"/>
                <w:between w:val="nil"/>
              </w:pBdr>
              <w:ind w:right="-870"/>
              <w:rPr>
                <w:rFonts w:ascii="Times New Roman" w:eastAsia="Times New Roman" w:hAnsi="Times New Roman" w:cs="Times New Roman"/>
              </w:rPr>
            </w:pPr>
            <w:r>
              <w:rPr>
                <w:rFonts w:ascii="Times New Roman" w:eastAsia="Times New Roman" w:hAnsi="Times New Roman" w:cs="Times New Roman"/>
              </w:rPr>
              <w:t>5.332517</w:t>
            </w:r>
          </w:p>
        </w:tc>
      </w:tr>
    </w:tbl>
    <w:p w14:paraId="3669D149" w14:textId="77777777" w:rsidR="00A12BF0" w:rsidRDefault="00A12BF0">
      <w:pPr>
        <w:spacing w:line="360" w:lineRule="auto"/>
        <w:jc w:val="both"/>
        <w:rPr>
          <w:b/>
          <w:u w:val="single"/>
        </w:rPr>
      </w:pPr>
    </w:p>
    <w:p w14:paraId="24ABDE80" w14:textId="148E9FCC" w:rsidR="005271F1" w:rsidRDefault="00A12BF0" w:rsidP="00A12BF0">
      <w:pPr>
        <w:pStyle w:val="Heading2"/>
        <w:rPr>
          <w:sz w:val="32"/>
          <w:szCs w:val="32"/>
        </w:rPr>
      </w:pPr>
      <w:bookmarkStart w:id="13" w:name="_Toc531452744"/>
      <w:r w:rsidRPr="00A12BF0">
        <w:rPr>
          <w:sz w:val="32"/>
          <w:szCs w:val="32"/>
        </w:rPr>
        <w:t>Discussion</w:t>
      </w:r>
      <w:bookmarkEnd w:id="13"/>
    </w:p>
    <w:p w14:paraId="3E950ECE" w14:textId="77777777" w:rsidR="00A12BF0" w:rsidRPr="00A12BF0" w:rsidRDefault="00A12BF0" w:rsidP="00A12BF0">
      <w:pPr>
        <w:pStyle w:val="Heading2"/>
        <w:rPr>
          <w:sz w:val="32"/>
          <w:szCs w:val="32"/>
        </w:rPr>
      </w:pPr>
    </w:p>
    <w:p w14:paraId="70839217" w14:textId="77777777" w:rsidR="005271F1" w:rsidRDefault="008D3C25" w:rsidP="00A12BF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Unexpectedly, the best-performing model on the test dataset was the Linear regression model with stepwise regression. Penalized regression had similar results. Poisson regression underperformance might be due to high outcome counts. Reduction of predictors and transformation of the dataset might negatively affect the performance of the KNN model. KNN was also the slowest model as far as computation. The nature of the data (most of the variables are categorical) and the size didn’t allow us to use other techniques.  </w:t>
      </w:r>
    </w:p>
    <w:p w14:paraId="0288620A" w14:textId="77777777" w:rsidR="005271F1" w:rsidRDefault="005271F1" w:rsidP="008D3C25">
      <w:pPr>
        <w:pStyle w:val="Heading2"/>
      </w:pPr>
    </w:p>
    <w:p w14:paraId="7765C96D" w14:textId="77777777" w:rsidR="00A12BF0" w:rsidRDefault="00A12BF0" w:rsidP="008D3C25">
      <w:pPr>
        <w:pStyle w:val="Heading2"/>
        <w:rPr>
          <w:sz w:val="32"/>
          <w:szCs w:val="32"/>
        </w:rPr>
      </w:pPr>
    </w:p>
    <w:p w14:paraId="4525B97A" w14:textId="77777777" w:rsidR="005271F1" w:rsidRPr="00A12BF0" w:rsidRDefault="008D3C25" w:rsidP="008D3C25">
      <w:pPr>
        <w:pStyle w:val="Heading2"/>
        <w:rPr>
          <w:sz w:val="32"/>
          <w:szCs w:val="32"/>
        </w:rPr>
      </w:pPr>
      <w:bookmarkStart w:id="14" w:name="_Toc531452745"/>
      <w:r w:rsidRPr="00A12BF0">
        <w:rPr>
          <w:sz w:val="32"/>
          <w:szCs w:val="32"/>
        </w:rPr>
        <w:lastRenderedPageBreak/>
        <w:t>Conclusion</w:t>
      </w:r>
      <w:bookmarkEnd w:id="14"/>
    </w:p>
    <w:p w14:paraId="53495EBB" w14:textId="77777777" w:rsidR="005271F1" w:rsidRDefault="005271F1">
      <w:pPr>
        <w:spacing w:line="360" w:lineRule="auto"/>
        <w:jc w:val="both"/>
        <w:rPr>
          <w:b/>
          <w:u w:val="single"/>
        </w:rPr>
      </w:pPr>
    </w:p>
    <w:p w14:paraId="40C3FB82" w14:textId="77777777" w:rsidR="005271F1" w:rsidRDefault="008D3C25" w:rsidP="00A12BF0">
      <w:pPr>
        <w:pBdr>
          <w:top w:val="nil"/>
          <w:left w:val="nil"/>
          <w:bottom w:val="nil"/>
          <w:right w:val="nil"/>
          <w:between w:val="nil"/>
        </w:pBd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There are many factors that contribute to patients’ length of stay in the hospital. The Mount Sinai dataset offered a very large dataset of patients but not necessarily a model-ready format data. Even though the choice of models was limited, we were able to build a model with R2, similar to previous researchers in this area. Using machine learning there was a high accuracy of predictions for LOS as a categorical value. However, there are challenges for predicting exact length of stay, which was seen in high error measurements on the test dataset. </w:t>
      </w:r>
    </w:p>
    <w:p w14:paraId="39948052" w14:textId="77777777" w:rsidR="005271F1" w:rsidRDefault="008D3C25" w:rsidP="00A12BF0">
      <w:pPr>
        <w:pBdr>
          <w:top w:val="nil"/>
          <w:left w:val="nil"/>
          <w:bottom w:val="nil"/>
          <w:right w:val="nil"/>
          <w:between w:val="nil"/>
        </w:pBd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However, using this model we can gain knowledge on factors contributing to longer stays in hospital. There was a negative dynamic in specific hospitals - Brooklyn and South Nassau.   Another interesting observation was that Patients with Medicare stay longer than Self-Paying patients, which is logical but still lends context to the data. The COVID era didn’t affect LOS, but if a patient had been diagnosed with COVID, they spent an average of three additional days in the hospital. </w:t>
      </w:r>
    </w:p>
    <w:p w14:paraId="110B9851" w14:textId="77777777" w:rsidR="005271F1" w:rsidRDefault="008D3C25" w:rsidP="00A12BF0">
      <w:pPr>
        <w:pBdr>
          <w:top w:val="nil"/>
          <w:left w:val="nil"/>
          <w:bottom w:val="nil"/>
          <w:right w:val="nil"/>
          <w:between w:val="nil"/>
        </w:pBd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As data in the healthcare sector improves, there is a hope for higher prediction accuracy of these models. The development of machine learning in the healthcare sector would be beneficial not only to hospitals, but also to patients and the economy in general.  </w:t>
      </w:r>
    </w:p>
    <w:p w14:paraId="32E74FE9" w14:textId="77777777" w:rsidR="00CF2269" w:rsidRDefault="00CF2269" w:rsidP="00A12BF0">
      <w:pPr>
        <w:pBdr>
          <w:top w:val="nil"/>
          <w:left w:val="nil"/>
          <w:bottom w:val="nil"/>
          <w:right w:val="nil"/>
          <w:between w:val="nil"/>
        </w:pBdr>
        <w:spacing w:before="240" w:after="240" w:line="360" w:lineRule="auto"/>
        <w:jc w:val="both"/>
        <w:rPr>
          <w:rFonts w:ascii="Times New Roman" w:eastAsia="Times New Roman" w:hAnsi="Times New Roman" w:cs="Times New Roman"/>
          <w:b/>
          <w:u w:val="single"/>
        </w:rPr>
      </w:pPr>
    </w:p>
    <w:p w14:paraId="6EF15CCE" w14:textId="77777777" w:rsidR="00CF2269" w:rsidRDefault="00CF2269" w:rsidP="00A12BF0">
      <w:pPr>
        <w:pBdr>
          <w:top w:val="nil"/>
          <w:left w:val="nil"/>
          <w:bottom w:val="nil"/>
          <w:right w:val="nil"/>
          <w:between w:val="nil"/>
        </w:pBdr>
        <w:spacing w:before="240" w:after="240" w:line="360" w:lineRule="auto"/>
        <w:jc w:val="both"/>
        <w:rPr>
          <w:rFonts w:ascii="Times New Roman" w:eastAsia="Times New Roman" w:hAnsi="Times New Roman" w:cs="Times New Roman"/>
          <w:b/>
          <w:u w:val="single"/>
        </w:rPr>
      </w:pPr>
    </w:p>
    <w:p w14:paraId="3C824FC2" w14:textId="77777777" w:rsidR="00CF2269" w:rsidRDefault="00CF2269" w:rsidP="00A12BF0">
      <w:pPr>
        <w:pBdr>
          <w:top w:val="nil"/>
          <w:left w:val="nil"/>
          <w:bottom w:val="nil"/>
          <w:right w:val="nil"/>
          <w:between w:val="nil"/>
        </w:pBdr>
        <w:spacing w:before="240" w:after="240" w:line="360" w:lineRule="auto"/>
        <w:jc w:val="both"/>
        <w:rPr>
          <w:rFonts w:ascii="Times New Roman" w:eastAsia="Times New Roman" w:hAnsi="Times New Roman" w:cs="Times New Roman"/>
          <w:b/>
          <w:u w:val="single"/>
        </w:rPr>
      </w:pPr>
    </w:p>
    <w:p w14:paraId="6E3AA84E" w14:textId="77777777" w:rsidR="00CF2269" w:rsidRDefault="00CF2269" w:rsidP="00A12BF0">
      <w:pPr>
        <w:pBdr>
          <w:top w:val="nil"/>
          <w:left w:val="nil"/>
          <w:bottom w:val="nil"/>
          <w:right w:val="nil"/>
          <w:between w:val="nil"/>
        </w:pBdr>
        <w:spacing w:before="240" w:after="240" w:line="360" w:lineRule="auto"/>
        <w:jc w:val="both"/>
        <w:rPr>
          <w:rFonts w:ascii="Times New Roman" w:eastAsia="Times New Roman" w:hAnsi="Times New Roman" w:cs="Times New Roman"/>
          <w:b/>
          <w:u w:val="single"/>
        </w:rPr>
      </w:pPr>
    </w:p>
    <w:p w14:paraId="5B57A894" w14:textId="77777777" w:rsidR="00CF2269" w:rsidRDefault="00CF2269" w:rsidP="00A12BF0">
      <w:pPr>
        <w:pBdr>
          <w:top w:val="nil"/>
          <w:left w:val="nil"/>
          <w:bottom w:val="nil"/>
          <w:right w:val="nil"/>
          <w:between w:val="nil"/>
        </w:pBdr>
        <w:spacing w:before="240" w:after="240" w:line="360" w:lineRule="auto"/>
        <w:jc w:val="both"/>
        <w:rPr>
          <w:rFonts w:ascii="Times New Roman" w:eastAsia="Times New Roman" w:hAnsi="Times New Roman" w:cs="Times New Roman"/>
          <w:b/>
          <w:u w:val="single"/>
        </w:rPr>
      </w:pPr>
    </w:p>
    <w:p w14:paraId="4CEB1380" w14:textId="77777777" w:rsidR="00CF2269" w:rsidRDefault="00CF2269" w:rsidP="00A12BF0">
      <w:pPr>
        <w:pBdr>
          <w:top w:val="nil"/>
          <w:left w:val="nil"/>
          <w:bottom w:val="nil"/>
          <w:right w:val="nil"/>
          <w:between w:val="nil"/>
        </w:pBdr>
        <w:spacing w:before="240" w:after="240" w:line="360" w:lineRule="auto"/>
        <w:jc w:val="both"/>
        <w:rPr>
          <w:rFonts w:ascii="Times New Roman" w:eastAsia="Times New Roman" w:hAnsi="Times New Roman" w:cs="Times New Roman"/>
          <w:b/>
          <w:u w:val="single"/>
        </w:rPr>
      </w:pPr>
    </w:p>
    <w:p w14:paraId="04DF1CB1" w14:textId="77777777" w:rsidR="005271F1" w:rsidRPr="00CF2269" w:rsidRDefault="008D3C25" w:rsidP="008D3C25">
      <w:pPr>
        <w:pStyle w:val="Heading2"/>
        <w:rPr>
          <w:sz w:val="32"/>
          <w:szCs w:val="32"/>
        </w:rPr>
      </w:pPr>
      <w:bookmarkStart w:id="15" w:name="_Toc531452746"/>
      <w:r w:rsidRPr="00CF2269">
        <w:rPr>
          <w:sz w:val="32"/>
          <w:szCs w:val="32"/>
        </w:rPr>
        <w:lastRenderedPageBreak/>
        <w:t>References</w:t>
      </w:r>
      <w:bookmarkEnd w:id="15"/>
    </w:p>
    <w:p w14:paraId="7E5C6DCA" w14:textId="77777777" w:rsidR="005271F1" w:rsidRDefault="005271F1">
      <w:pPr>
        <w:spacing w:before="360" w:after="120"/>
        <w:rPr>
          <w:rFonts w:ascii="Times New Roman" w:eastAsia="Times New Roman" w:hAnsi="Times New Roman" w:cs="Times New Roman"/>
          <w:b/>
          <w:u w:val="single"/>
        </w:rPr>
      </w:pPr>
    </w:p>
    <w:p w14:paraId="3AECE721" w14:textId="77777777" w:rsidR="005271F1" w:rsidRDefault="008D3C25">
      <w:pPr>
        <w:spacing w:line="360" w:lineRule="auto"/>
        <w:rPr>
          <w:rFonts w:ascii="Times New Roman" w:eastAsia="Times New Roman" w:hAnsi="Times New Roman" w:cs="Times New Roman"/>
        </w:rPr>
      </w:pPr>
      <w:r>
        <w:rPr>
          <w:rFonts w:ascii="Times New Roman" w:eastAsia="Times New Roman" w:hAnsi="Times New Roman" w:cs="Times New Roman"/>
        </w:rPr>
        <w:t xml:space="preserve">[1] Barnes, S., Hamrock, E., Toerper, M., Siddiqui, S., &amp; Levin, S. (2015). Real-time prediction of inpatient length of stay for discharge prioritization. </w:t>
      </w:r>
      <w:r>
        <w:rPr>
          <w:rFonts w:ascii="Times New Roman" w:eastAsia="Times New Roman" w:hAnsi="Times New Roman" w:cs="Times New Roman"/>
          <w:i/>
        </w:rPr>
        <w:t>Journal of the American Medical Informatics Association</w:t>
      </w:r>
      <w:r>
        <w:rPr>
          <w:rFonts w:ascii="Times New Roman" w:eastAsia="Times New Roman" w:hAnsi="Times New Roman" w:cs="Times New Roman"/>
        </w:rPr>
        <w:t xml:space="preserve">, </w:t>
      </w:r>
      <w:r>
        <w:rPr>
          <w:rFonts w:ascii="Times New Roman" w:eastAsia="Times New Roman" w:hAnsi="Times New Roman" w:cs="Times New Roman"/>
          <w:i/>
        </w:rPr>
        <w:t>23</w:t>
      </w:r>
      <w:r>
        <w:rPr>
          <w:rFonts w:ascii="Times New Roman" w:eastAsia="Times New Roman" w:hAnsi="Times New Roman" w:cs="Times New Roman"/>
        </w:rPr>
        <w:t>(e1), e2–e10. https://doi.org/10.1093/jamia/ocv106</w:t>
      </w:r>
    </w:p>
    <w:p w14:paraId="2D6BA37F" w14:textId="77777777" w:rsidR="005271F1" w:rsidRDefault="005271F1">
      <w:pPr>
        <w:spacing w:line="360" w:lineRule="auto"/>
        <w:rPr>
          <w:rFonts w:ascii="Times New Roman" w:eastAsia="Times New Roman" w:hAnsi="Times New Roman" w:cs="Times New Roman"/>
        </w:rPr>
      </w:pPr>
    </w:p>
    <w:p w14:paraId="156C160E" w14:textId="77777777" w:rsidR="005271F1" w:rsidRDefault="008D3C25">
      <w:pPr>
        <w:spacing w:line="360" w:lineRule="auto"/>
        <w:rPr>
          <w:rFonts w:ascii="Times New Roman" w:eastAsia="Times New Roman" w:hAnsi="Times New Roman" w:cs="Times New Roman"/>
        </w:rPr>
      </w:pPr>
      <w:r>
        <w:rPr>
          <w:rFonts w:ascii="Times New Roman" w:eastAsia="Times New Roman" w:hAnsi="Times New Roman" w:cs="Times New Roman"/>
        </w:rPr>
        <w:t xml:space="preserve">[2] Chrusciel, J., Girardon, F., Roquette, L., Laplanche, D., Duclos, A., &amp; Sanchez, S. (2021). The prediction of hospital length of stay using unstructured data. </w:t>
      </w:r>
      <w:r>
        <w:rPr>
          <w:rFonts w:ascii="Times New Roman" w:eastAsia="Times New Roman" w:hAnsi="Times New Roman" w:cs="Times New Roman"/>
          <w:i/>
        </w:rPr>
        <w:t>BMC Medical Informatics and Decision Making</w:t>
      </w:r>
      <w:r>
        <w:rPr>
          <w:rFonts w:ascii="Times New Roman" w:eastAsia="Times New Roman" w:hAnsi="Times New Roman" w:cs="Times New Roman"/>
        </w:rPr>
        <w:t xml:space="preserve">, </w:t>
      </w:r>
      <w:r>
        <w:rPr>
          <w:rFonts w:ascii="Times New Roman" w:eastAsia="Times New Roman" w:hAnsi="Times New Roman" w:cs="Times New Roman"/>
          <w:i/>
        </w:rPr>
        <w:t>21</w:t>
      </w:r>
      <w:r>
        <w:rPr>
          <w:rFonts w:ascii="Times New Roman" w:eastAsia="Times New Roman" w:hAnsi="Times New Roman" w:cs="Times New Roman"/>
        </w:rPr>
        <w:t>(1). https://doi.org/10.1186/s12911-021-01722-4</w:t>
      </w:r>
    </w:p>
    <w:p w14:paraId="6E96E589" w14:textId="77777777" w:rsidR="005271F1" w:rsidRDefault="005271F1">
      <w:pPr>
        <w:spacing w:line="360" w:lineRule="auto"/>
        <w:rPr>
          <w:rFonts w:ascii="Times New Roman" w:eastAsia="Times New Roman" w:hAnsi="Times New Roman" w:cs="Times New Roman"/>
        </w:rPr>
      </w:pPr>
    </w:p>
    <w:p w14:paraId="2DF0996E" w14:textId="77777777" w:rsidR="005271F1" w:rsidRDefault="008D3C25">
      <w:pPr>
        <w:spacing w:line="360" w:lineRule="auto"/>
        <w:rPr>
          <w:rFonts w:ascii="Times New Roman" w:eastAsia="Times New Roman" w:hAnsi="Times New Roman" w:cs="Times New Roman"/>
        </w:rPr>
      </w:pPr>
      <w:r>
        <w:rPr>
          <w:rFonts w:ascii="Times New Roman" w:eastAsia="Times New Roman" w:hAnsi="Times New Roman" w:cs="Times New Roman"/>
        </w:rPr>
        <w:t xml:space="preserve">[3] Cummings, D. (2020, May 11). </w:t>
      </w:r>
      <w:r>
        <w:rPr>
          <w:rFonts w:ascii="Times New Roman" w:eastAsia="Times New Roman" w:hAnsi="Times New Roman" w:cs="Times New Roman"/>
          <w:i/>
        </w:rPr>
        <w:t>Predicting hospital length-of-stay at time of admission</w:t>
      </w:r>
      <w:r>
        <w:rPr>
          <w:rFonts w:ascii="Times New Roman" w:eastAsia="Times New Roman" w:hAnsi="Times New Roman" w:cs="Times New Roman"/>
        </w:rPr>
        <w:t>. Medium. https://towardsdatascience.com/predicting-hospital-length-of-stay-at-time-of-admission-55dfdfe69598</w:t>
      </w:r>
    </w:p>
    <w:p w14:paraId="023AD0BB" w14:textId="77777777" w:rsidR="005271F1" w:rsidRDefault="005271F1">
      <w:pPr>
        <w:spacing w:line="360" w:lineRule="auto"/>
        <w:rPr>
          <w:rFonts w:ascii="Times New Roman" w:eastAsia="Times New Roman" w:hAnsi="Times New Roman" w:cs="Times New Roman"/>
        </w:rPr>
      </w:pPr>
    </w:p>
    <w:p w14:paraId="25663927" w14:textId="77777777" w:rsidR="005271F1" w:rsidRDefault="008D3C25">
      <w:pPr>
        <w:spacing w:line="360" w:lineRule="auto"/>
        <w:rPr>
          <w:rFonts w:ascii="Times New Roman" w:eastAsia="Times New Roman" w:hAnsi="Times New Roman" w:cs="Times New Roman"/>
        </w:rPr>
      </w:pPr>
      <w:r>
        <w:rPr>
          <w:rFonts w:ascii="Times New Roman" w:eastAsia="Times New Roman" w:hAnsi="Times New Roman" w:cs="Times New Roman"/>
        </w:rPr>
        <w:t xml:space="preserve">[4] Baek, H., Cho, M., Kim, S., Hwang, H., Song, M., &amp; Yoo, S. (2018). Analysis of length of hospital stay using electronic health records: A statistical and data mining approach. </w:t>
      </w:r>
      <w:r>
        <w:rPr>
          <w:rFonts w:ascii="Times New Roman" w:eastAsia="Times New Roman" w:hAnsi="Times New Roman" w:cs="Times New Roman"/>
          <w:i/>
        </w:rPr>
        <w:t>PLOS ONE</w:t>
      </w:r>
      <w:r>
        <w:rPr>
          <w:rFonts w:ascii="Times New Roman" w:eastAsia="Times New Roman" w:hAnsi="Times New Roman" w:cs="Times New Roman"/>
        </w:rPr>
        <w:t xml:space="preserve">, </w:t>
      </w:r>
      <w:r>
        <w:rPr>
          <w:rFonts w:ascii="Times New Roman" w:eastAsia="Times New Roman" w:hAnsi="Times New Roman" w:cs="Times New Roman"/>
          <w:i/>
        </w:rPr>
        <w:t>13</w:t>
      </w:r>
      <w:r>
        <w:rPr>
          <w:rFonts w:ascii="Times New Roman" w:eastAsia="Times New Roman" w:hAnsi="Times New Roman" w:cs="Times New Roman"/>
        </w:rPr>
        <w:t>(4), e0195901. https://doi.org/10.1371/journal.pone.0195901</w:t>
      </w:r>
    </w:p>
    <w:p w14:paraId="5DAB4EE2" w14:textId="77777777" w:rsidR="005271F1" w:rsidRDefault="005271F1">
      <w:pPr>
        <w:spacing w:line="360" w:lineRule="auto"/>
        <w:rPr>
          <w:rFonts w:ascii="Times New Roman" w:eastAsia="Times New Roman" w:hAnsi="Times New Roman" w:cs="Times New Roman"/>
        </w:rPr>
      </w:pPr>
    </w:p>
    <w:p w14:paraId="0FFE0A0C" w14:textId="77777777" w:rsidR="005271F1" w:rsidRDefault="008D3C25">
      <w:pPr>
        <w:spacing w:line="360" w:lineRule="auto"/>
        <w:rPr>
          <w:rFonts w:ascii="Times New Roman" w:eastAsia="Times New Roman" w:hAnsi="Times New Roman" w:cs="Times New Roman"/>
        </w:rPr>
      </w:pPr>
      <w:r>
        <w:rPr>
          <w:rFonts w:ascii="Times New Roman" w:eastAsia="Times New Roman" w:hAnsi="Times New Roman" w:cs="Times New Roman"/>
        </w:rPr>
        <w:t xml:space="preserve">[5] Varghese, D. (2019, May 10). </w:t>
      </w:r>
      <w:r>
        <w:rPr>
          <w:rFonts w:ascii="Times New Roman" w:eastAsia="Times New Roman" w:hAnsi="Times New Roman" w:cs="Times New Roman"/>
          <w:i/>
        </w:rPr>
        <w:t>Comparative study on Classic Machine learning Algorithms</w:t>
      </w:r>
      <w:r>
        <w:rPr>
          <w:rFonts w:ascii="Times New Roman" w:eastAsia="Times New Roman" w:hAnsi="Times New Roman" w:cs="Times New Roman"/>
        </w:rPr>
        <w:t>. Medium. https://towardsdatascience.com/comparative-study-on-classic-machine-learning-algorithms-24f9ff6ab222</w:t>
      </w:r>
    </w:p>
    <w:p w14:paraId="1FD42EF3" w14:textId="77777777" w:rsidR="005271F1" w:rsidRDefault="005271F1">
      <w:pPr>
        <w:spacing w:line="360" w:lineRule="auto"/>
        <w:rPr>
          <w:rFonts w:ascii="Times New Roman" w:eastAsia="Times New Roman" w:hAnsi="Times New Roman" w:cs="Times New Roman"/>
        </w:rPr>
      </w:pPr>
    </w:p>
    <w:p w14:paraId="2A19E9C9" w14:textId="77777777" w:rsidR="005271F1" w:rsidRDefault="008D3C25">
      <w:pPr>
        <w:spacing w:line="480" w:lineRule="auto"/>
        <w:rPr>
          <w:rFonts w:ascii="Times New Roman" w:eastAsia="Times New Roman" w:hAnsi="Times New Roman" w:cs="Times New Roman"/>
        </w:rPr>
      </w:pPr>
      <w:r>
        <w:rPr>
          <w:rFonts w:ascii="Times New Roman" w:eastAsia="Times New Roman" w:hAnsi="Times New Roman" w:cs="Times New Roman"/>
        </w:rPr>
        <w:t xml:space="preserve">[6] Tien, V. (2020, June 4). </w:t>
      </w:r>
      <w:r>
        <w:rPr>
          <w:rFonts w:ascii="Times New Roman" w:eastAsia="Times New Roman" w:hAnsi="Times New Roman" w:cs="Times New Roman"/>
          <w:i/>
        </w:rPr>
        <w:t>Predicting Inpatient Length of Stay at Hospitals Using Python + Big Data</w:t>
      </w:r>
      <w:r>
        <w:rPr>
          <w:rFonts w:ascii="Times New Roman" w:eastAsia="Times New Roman" w:hAnsi="Times New Roman" w:cs="Times New Roman"/>
        </w:rPr>
        <w:t>. Medium. https://towardsdatascience.com/predicting-inpatient-length-of-stay-at-hospitals-using-python-big-data-304e79d8c008</w:t>
      </w:r>
    </w:p>
    <w:p w14:paraId="3F2A7EC4" w14:textId="77777777" w:rsidR="005271F1" w:rsidRDefault="005271F1">
      <w:pPr>
        <w:spacing w:line="480" w:lineRule="auto"/>
        <w:rPr>
          <w:rFonts w:ascii="Times New Roman" w:eastAsia="Times New Roman" w:hAnsi="Times New Roman" w:cs="Times New Roman"/>
        </w:rPr>
      </w:pPr>
    </w:p>
    <w:p w14:paraId="5C4DE843" w14:textId="77777777" w:rsidR="005271F1" w:rsidRDefault="008D3C25">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[7]</w:t>
      </w:r>
      <w:r>
        <w:t xml:space="preserve">   </w:t>
      </w:r>
      <w:r>
        <w:rPr>
          <w:rFonts w:ascii="Times New Roman" w:eastAsia="Times New Roman" w:hAnsi="Times New Roman" w:cs="Times New Roman"/>
        </w:rPr>
        <w:t xml:space="preserve">Clarkson, K. (n.d.). </w:t>
      </w:r>
      <w:r>
        <w:rPr>
          <w:rFonts w:ascii="Times New Roman" w:eastAsia="Times New Roman" w:hAnsi="Times New Roman" w:cs="Times New Roman"/>
          <w:i/>
        </w:rPr>
        <w:t>Why Reducing Length of Stay Is Critical for Patient &amp; Hospital Wellbeing</w:t>
      </w:r>
      <w:r>
        <w:rPr>
          <w:rFonts w:ascii="Times New Roman" w:eastAsia="Times New Roman" w:hAnsi="Times New Roman" w:cs="Times New Roman"/>
        </w:rPr>
        <w:t>. Www.pulsara.com. https://www.pulsara.com/blog/every-minute-counts-how-increased-length-of-stay-impacts-patients-and-hospitals</w:t>
      </w:r>
    </w:p>
    <w:p w14:paraId="33D441FC" w14:textId="77777777" w:rsidR="005271F1" w:rsidRDefault="005271F1">
      <w:pPr>
        <w:spacing w:line="480" w:lineRule="auto"/>
      </w:pPr>
    </w:p>
    <w:p w14:paraId="70F42CBF" w14:textId="77777777" w:rsidR="005271F1" w:rsidRDefault="008D3C25">
      <w:pPr>
        <w:spacing w:line="480" w:lineRule="auto"/>
        <w:rPr>
          <w:rFonts w:ascii="Times New Roman" w:eastAsia="Times New Roman" w:hAnsi="Times New Roman" w:cs="Times New Roman"/>
        </w:rPr>
      </w:pPr>
      <w:r>
        <w:t xml:space="preserve">[8] </w:t>
      </w:r>
      <w:r>
        <w:rPr>
          <w:rFonts w:ascii="Times New Roman" w:eastAsia="Times New Roman" w:hAnsi="Times New Roman" w:cs="Times New Roman"/>
        </w:rPr>
        <w:t xml:space="preserve">Varghese, D. (2018, December 11). </w:t>
      </w:r>
      <w:r>
        <w:rPr>
          <w:rFonts w:ascii="Times New Roman" w:eastAsia="Times New Roman" w:hAnsi="Times New Roman" w:cs="Times New Roman"/>
          <w:i/>
        </w:rPr>
        <w:t>Comparative Study on Classic Machine learning Algorithms, Part-2</w:t>
      </w:r>
      <w:r>
        <w:rPr>
          <w:rFonts w:ascii="Times New Roman" w:eastAsia="Times New Roman" w:hAnsi="Times New Roman" w:cs="Times New Roman"/>
        </w:rPr>
        <w:t>. Medium. https://medium.com/@dannymvarghese/comparative-study-on-classic-machine-learning-algorithms-part-2-5ab58b683ec0</w:t>
      </w:r>
    </w:p>
    <w:p w14:paraId="6265912C" w14:textId="77777777" w:rsidR="005271F1" w:rsidRDefault="005271F1">
      <w:pPr>
        <w:spacing w:line="480" w:lineRule="auto"/>
        <w:rPr>
          <w:rFonts w:ascii="Times New Roman" w:eastAsia="Times New Roman" w:hAnsi="Times New Roman" w:cs="Times New Roman"/>
        </w:rPr>
      </w:pPr>
    </w:p>
    <w:p w14:paraId="6D7F3380" w14:textId="77777777" w:rsidR="005271F1" w:rsidRDefault="005271F1">
      <w:pPr>
        <w:spacing w:line="480" w:lineRule="auto"/>
      </w:pPr>
    </w:p>
    <w:p w14:paraId="43E7B2A1" w14:textId="19368C11" w:rsidR="005271F1" w:rsidRDefault="0018556D">
      <w:pPr>
        <w:spacing w:line="480" w:lineRule="auto"/>
        <w:rPr>
          <w:ins w:id="16" w:author="O'Connor" w:date="2022-12-01T09:32:00Z"/>
        </w:rPr>
      </w:pPr>
      <w:ins w:id="17" w:author="O'Connor" w:date="2022-12-01T09:28:00Z">
        <w:r>
          <w:t>GENERAL COMMENTS</w:t>
        </w:r>
      </w:ins>
    </w:p>
    <w:p w14:paraId="5008C3D2" w14:textId="77777777" w:rsidR="0097773E" w:rsidRDefault="0097773E" w:rsidP="0097773E">
      <w:pPr>
        <w:pStyle w:val="NoSpacing"/>
        <w:rPr>
          <w:ins w:id="18" w:author="O'Connor" w:date="2022-12-01T09:32:00Z"/>
          <w:rFonts w:eastAsia="Times New Roman" w:cstheme="minorHAnsi"/>
        </w:rPr>
      </w:pPr>
      <w:ins w:id="19" w:author="O'Connor" w:date="2022-12-01T09:32:00Z">
        <w:r>
          <w:rPr>
            <w:rFonts w:eastAsia="Times New Roman" w:cstheme="minorHAnsi"/>
          </w:rPr>
          <w:t>Lidiia,</w:t>
        </w:r>
      </w:ins>
    </w:p>
    <w:p w14:paraId="7B4D27DA" w14:textId="77777777" w:rsidR="0097773E" w:rsidRDefault="0097773E" w:rsidP="0097773E">
      <w:pPr>
        <w:pStyle w:val="NoSpacing"/>
        <w:rPr>
          <w:ins w:id="20" w:author="O'Connor" w:date="2022-12-01T09:32:00Z"/>
          <w:rFonts w:eastAsia="Times New Roman" w:cstheme="minorHAnsi"/>
        </w:rPr>
      </w:pPr>
    </w:p>
    <w:p w14:paraId="59FECADB" w14:textId="77777777" w:rsidR="0097773E" w:rsidRDefault="0097773E" w:rsidP="0097773E">
      <w:pPr>
        <w:pStyle w:val="NoSpacing"/>
        <w:rPr>
          <w:ins w:id="21" w:author="O'Connor" w:date="2022-12-01T09:32:00Z"/>
        </w:rPr>
      </w:pPr>
      <w:ins w:id="22" w:author="O'Connor" w:date="2022-12-01T09:32:00Z">
        <w:r>
          <w:t>Excellent and concise exploratory study on factors influencing hospital patient length of stay.</w:t>
        </w:r>
      </w:ins>
    </w:p>
    <w:p w14:paraId="1EB92CB8" w14:textId="77777777" w:rsidR="0097773E" w:rsidRDefault="0097773E" w:rsidP="0097773E">
      <w:pPr>
        <w:pStyle w:val="NoSpacing"/>
        <w:rPr>
          <w:ins w:id="23" w:author="O'Connor" w:date="2022-12-01T09:32:00Z"/>
        </w:rPr>
      </w:pPr>
    </w:p>
    <w:p w14:paraId="40F55DAB" w14:textId="77777777" w:rsidR="0097773E" w:rsidRDefault="0097773E" w:rsidP="0097773E">
      <w:pPr>
        <w:pStyle w:val="NoSpacing"/>
        <w:rPr>
          <w:ins w:id="24" w:author="O'Connor" w:date="2022-12-01T09:32:00Z"/>
        </w:rPr>
      </w:pPr>
      <w:ins w:id="25" w:author="O'Connor" w:date="2022-12-01T09:32:00Z">
        <w:r>
          <w:t xml:space="preserve">My only nit is your in-text </w:t>
        </w:r>
        <w:r>
          <w:rPr>
            <w:rFonts w:eastAsia="Times New Roman" w:cstheme="minorHAnsi"/>
          </w:rPr>
          <w:t xml:space="preserve">reference citations. You have adopted the numbering citation AMA style for the body text, but you’ve listed the references in non-sequential order (first 3, then 7, then 2…). </w:t>
        </w:r>
      </w:ins>
    </w:p>
    <w:p w14:paraId="20174642" w14:textId="77777777" w:rsidR="0097773E" w:rsidRDefault="0097773E" w:rsidP="0097773E">
      <w:pPr>
        <w:pStyle w:val="NoSpacing"/>
        <w:rPr>
          <w:ins w:id="26" w:author="O'Connor" w:date="2022-12-01T09:32:00Z"/>
        </w:rPr>
      </w:pPr>
    </w:p>
    <w:p w14:paraId="37EF2359" w14:textId="77777777" w:rsidR="0097773E" w:rsidRDefault="0097773E" w:rsidP="0097773E">
      <w:pPr>
        <w:pStyle w:val="NoSpacing"/>
        <w:rPr>
          <w:ins w:id="27" w:author="O'Connor" w:date="2022-12-01T09:32:00Z"/>
        </w:rPr>
      </w:pPr>
      <w:ins w:id="28" w:author="O'Connor" w:date="2022-12-01T09:32:00Z">
        <w:r>
          <w:t>So if you intent to submit this work, you should fix these.</w:t>
        </w:r>
        <w:r w:rsidRPr="005B1B40">
          <w:rPr>
            <w:rFonts w:eastAsia="Times New Roman" w:cstheme="minorHAnsi"/>
          </w:rPr>
          <w:t xml:space="preserve"> </w:t>
        </w:r>
        <w:r>
          <w:rPr>
            <w:rFonts w:eastAsia="Times New Roman" w:cstheme="minorHAnsi"/>
          </w:rPr>
          <w:t xml:space="preserve">Here’s a guide that might help: </w:t>
        </w:r>
        <w:r>
          <w:fldChar w:fldCharType="begin"/>
        </w:r>
        <w:r>
          <w:instrText xml:space="preserve"> HYPERLINK "</w:instrText>
        </w:r>
        <w:r w:rsidRPr="005B1B40">
          <w:instrText>https://owl.purdue.edu/owl/research_and_citation/ama_style/</w:instrText>
        </w:r>
        <w:r>
          <w:instrText xml:space="preserve">" </w:instrText>
        </w:r>
        <w:r>
          <w:fldChar w:fldCharType="separate"/>
        </w:r>
        <w:r w:rsidRPr="008239F1">
          <w:rPr>
            <w:rStyle w:val="Hyperlink"/>
          </w:rPr>
          <w:t>https://owl.purdue.edu/owl/research_and_citation/ama_style/</w:t>
        </w:r>
        <w:r>
          <w:fldChar w:fldCharType="end"/>
        </w:r>
      </w:ins>
    </w:p>
    <w:p w14:paraId="6C2BF136" w14:textId="77777777" w:rsidR="0097773E" w:rsidRDefault="0097773E" w:rsidP="0097773E">
      <w:pPr>
        <w:pStyle w:val="NoSpacing"/>
        <w:rPr>
          <w:ins w:id="29" w:author="O'Connor" w:date="2022-12-01T09:32:00Z"/>
        </w:rPr>
      </w:pPr>
    </w:p>
    <w:p w14:paraId="6CD18353" w14:textId="77777777" w:rsidR="0097773E" w:rsidRPr="002501CB" w:rsidRDefault="0097773E" w:rsidP="0097773E">
      <w:pPr>
        <w:pStyle w:val="NoSpacing"/>
        <w:rPr>
          <w:ins w:id="30" w:author="O'Connor" w:date="2022-12-01T09:32:00Z"/>
        </w:rPr>
      </w:pPr>
      <w:ins w:id="31" w:author="O'Connor" w:date="2022-12-01T09:32:00Z">
        <w:r>
          <w:t xml:space="preserve">Given the quality of the study, </w:t>
        </w:r>
        <w:r w:rsidRPr="002501CB">
          <w:t xml:space="preserve">I’ve </w:t>
        </w:r>
        <w:r>
          <w:t xml:space="preserve">approved your final draft and </w:t>
        </w:r>
        <w:r w:rsidRPr="002501CB">
          <w:t xml:space="preserve">posted </w:t>
        </w:r>
        <w:r>
          <w:t xml:space="preserve">it </w:t>
        </w:r>
        <w:r w:rsidRPr="002501CB">
          <w:t xml:space="preserve">in the “Final </w:t>
        </w:r>
        <w:r>
          <w:t>Approved Final Drafts</w:t>
        </w:r>
        <w:r w:rsidRPr="002501CB">
          <w:t xml:space="preserve">” folder in the “Feedback on Drafts” section on the course site.  </w:t>
        </w:r>
      </w:ins>
    </w:p>
    <w:p w14:paraId="3CA7F7C5" w14:textId="77777777" w:rsidR="0097773E" w:rsidRDefault="0097773E" w:rsidP="0097773E">
      <w:pPr>
        <w:pStyle w:val="CommentText"/>
        <w:rPr>
          <w:ins w:id="32" w:author="O'Connor" w:date="2022-12-01T09:32:00Z"/>
        </w:rPr>
      </w:pPr>
    </w:p>
    <w:p w14:paraId="12D91AB5" w14:textId="77777777" w:rsidR="0097773E" w:rsidRDefault="0097773E" w:rsidP="0097773E">
      <w:pPr>
        <w:pStyle w:val="NoSpacing"/>
        <w:rPr>
          <w:ins w:id="33" w:author="O'Connor" w:date="2022-12-01T09:32:00Z"/>
        </w:rPr>
      </w:pPr>
      <w:ins w:id="34" w:author="O'Connor" w:date="2022-12-01T09:32:00Z">
        <w:r>
          <w:t>Congrats, and I look forward to seeing your recorded presentation.</w:t>
        </w:r>
      </w:ins>
    </w:p>
    <w:p w14:paraId="2DE258F0" w14:textId="77777777" w:rsidR="0097773E" w:rsidRDefault="0097773E" w:rsidP="0097773E">
      <w:pPr>
        <w:pStyle w:val="NoSpacing"/>
        <w:rPr>
          <w:ins w:id="35" w:author="O'Connor" w:date="2022-12-01T09:32:00Z"/>
        </w:rPr>
      </w:pPr>
    </w:p>
    <w:p w14:paraId="5F7AB817" w14:textId="77777777" w:rsidR="0097773E" w:rsidRDefault="0097773E" w:rsidP="0097773E">
      <w:pPr>
        <w:pStyle w:val="NoSpacing"/>
        <w:rPr>
          <w:ins w:id="36" w:author="O'Connor" w:date="2022-12-01T09:32:00Z"/>
        </w:rPr>
      </w:pPr>
      <w:ins w:id="37" w:author="O'Connor" w:date="2022-12-01T09:32:00Z">
        <w:r>
          <w:t>A</w:t>
        </w:r>
      </w:ins>
    </w:p>
    <w:p w14:paraId="57C23219" w14:textId="77777777" w:rsidR="0097773E" w:rsidRDefault="0097773E">
      <w:pPr>
        <w:spacing w:line="480" w:lineRule="auto"/>
      </w:pPr>
    </w:p>
    <w:sectPr w:rsidR="0097773E" w:rsidSect="008D3C25">
      <w:footerReference w:type="even" r:id="rId16"/>
      <w:footerReference w:type="default" r:id="rId17"/>
      <w:pgSz w:w="12240" w:h="15840"/>
      <w:pgMar w:top="1440" w:right="1800" w:bottom="1440" w:left="1800" w:header="720" w:footer="720"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O'Connor" w:date="2022-12-01T09:23:00Z" w:initials="O">
    <w:p w14:paraId="70FE6D32" w14:textId="46C3A9EF" w:rsidR="0018556D" w:rsidRDefault="0018556D">
      <w:pPr>
        <w:pStyle w:val="CommentText"/>
      </w:pPr>
      <w:r>
        <w:rPr>
          <w:rStyle w:val="CommentReference"/>
        </w:rPr>
        <w:annotationRef/>
      </w:r>
      <w:r>
        <w:t>See “General Comments”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FE6D3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2D187" w14:textId="77777777" w:rsidR="00287622" w:rsidRDefault="00287622">
      <w:r>
        <w:separator/>
      </w:r>
    </w:p>
  </w:endnote>
  <w:endnote w:type="continuationSeparator" w:id="0">
    <w:p w14:paraId="4CF35023" w14:textId="77777777" w:rsidR="00287622" w:rsidRDefault="00287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875F2" w14:textId="77777777" w:rsidR="008D3C25" w:rsidRDefault="008D3C25" w:rsidP="008D3C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D1A4AC" w14:textId="77777777" w:rsidR="008D3C25" w:rsidRDefault="008D3C25" w:rsidP="008D3C25">
    <w:pPr>
      <w:pBdr>
        <w:top w:val="nil"/>
        <w:left w:val="nil"/>
        <w:bottom w:val="nil"/>
        <w:right w:val="nil"/>
        <w:between w:val="nil"/>
      </w:pBdr>
      <w:tabs>
        <w:tab w:val="center" w:pos="4320"/>
        <w:tab w:val="right" w:pos="8640"/>
      </w:tabs>
      <w:ind w:right="360"/>
      <w:jc w:val="right"/>
      <w:rPr>
        <w:color w:val="000000"/>
      </w:rPr>
    </w:pPr>
  </w:p>
  <w:p w14:paraId="7FA73991" w14:textId="77777777" w:rsidR="008D3C25" w:rsidRDefault="008D3C25">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BDD63" w14:textId="77777777" w:rsidR="008D3C25" w:rsidRDefault="008D3C25" w:rsidP="008D3C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B00B8">
      <w:rPr>
        <w:rStyle w:val="PageNumber"/>
        <w:noProof/>
      </w:rPr>
      <w:t>4</w:t>
    </w:r>
    <w:r>
      <w:rPr>
        <w:rStyle w:val="PageNumber"/>
      </w:rPr>
      <w:fldChar w:fldCharType="end"/>
    </w:r>
  </w:p>
  <w:p w14:paraId="6099076A" w14:textId="77777777" w:rsidR="008D3C25" w:rsidRDefault="008D3C25" w:rsidP="008D3C25">
    <w:pPr>
      <w:pBdr>
        <w:top w:val="nil"/>
        <w:left w:val="nil"/>
        <w:bottom w:val="nil"/>
        <w:right w:val="nil"/>
        <w:between w:val="nil"/>
      </w:pBdr>
      <w:tabs>
        <w:tab w:val="center" w:pos="4320"/>
        <w:tab w:val="right" w:pos="8640"/>
      </w:tabs>
      <w:ind w:right="360"/>
      <w:jc w:val="right"/>
      <w:rPr>
        <w:color w:val="000000"/>
      </w:rPr>
    </w:pPr>
  </w:p>
  <w:p w14:paraId="69BE4F49" w14:textId="77777777" w:rsidR="008D3C25" w:rsidRDefault="008D3C25">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8A64A" w14:textId="77777777" w:rsidR="00287622" w:rsidRDefault="00287622">
      <w:r>
        <w:separator/>
      </w:r>
    </w:p>
  </w:footnote>
  <w:footnote w:type="continuationSeparator" w:id="0">
    <w:p w14:paraId="3ED8AF83" w14:textId="77777777" w:rsidR="00287622" w:rsidRDefault="002876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E5BFD"/>
    <w:multiLevelType w:val="multilevel"/>
    <w:tmpl w:val="8CCA9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BF6B5B"/>
    <w:multiLevelType w:val="multilevel"/>
    <w:tmpl w:val="A85EA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C363C9"/>
    <w:multiLevelType w:val="multilevel"/>
    <w:tmpl w:val="C8C233C4"/>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Connor">
    <w15:presenceInfo w15:providerId="None" w15:userId="O'Conn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1F1"/>
    <w:rsid w:val="0018556D"/>
    <w:rsid w:val="00287622"/>
    <w:rsid w:val="002C5955"/>
    <w:rsid w:val="004B00B8"/>
    <w:rsid w:val="005271F1"/>
    <w:rsid w:val="007822A7"/>
    <w:rsid w:val="008D3C25"/>
    <w:rsid w:val="00955CE7"/>
    <w:rsid w:val="0097773E"/>
    <w:rsid w:val="00A12BF0"/>
    <w:rsid w:val="00B23706"/>
    <w:rsid w:val="00CD5B25"/>
    <w:rsid w:val="00CF2269"/>
    <w:rsid w:val="00D44D94"/>
    <w:rsid w:val="00DB749E"/>
    <w:rsid w:val="00FC3B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C63358"/>
  <w15:docId w15:val="{86FF6F1B-ACDF-40D7-A6F3-EA9A9ED89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
    <w:link w:val="Heading2Char"/>
    <w:uiPriority w:val="9"/>
    <w:qFormat/>
    <w:rsid w:val="006024D5"/>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0">
    <w:name w:val="Normal1"/>
  </w:style>
  <w:style w:type="paragraph" w:styleId="Title">
    <w:name w:val="Title"/>
    <w:basedOn w:val="Normal1"/>
    <w:next w:val="Normal1"/>
    <w:link w:val="TitleChar"/>
    <w:uiPriority w:val="10"/>
    <w:qFormat/>
    <w:pPr>
      <w:keepNext/>
      <w:keepLines/>
      <w:spacing w:before="480" w:after="120"/>
    </w:pPr>
    <w:rPr>
      <w:b/>
      <w:sz w:val="72"/>
      <w:szCs w:val="72"/>
    </w:rPr>
  </w:style>
  <w:style w:type="paragraph" w:customStyle="1" w:styleId="Normal1">
    <w:name w:val="Normal1"/>
  </w:style>
  <w:style w:type="character" w:customStyle="1" w:styleId="Heading2Char">
    <w:name w:val="Heading 2 Char"/>
    <w:basedOn w:val="DefaultParagraphFont"/>
    <w:link w:val="Heading2"/>
    <w:uiPriority w:val="9"/>
    <w:rsid w:val="006024D5"/>
    <w:rPr>
      <w:rFonts w:ascii="Times New Roman" w:hAnsi="Times New Roman" w:cs="Times New Roman"/>
      <w:b/>
      <w:bCs/>
      <w:sz w:val="36"/>
      <w:szCs w:val="36"/>
    </w:rPr>
  </w:style>
  <w:style w:type="paragraph" w:styleId="NormalWeb">
    <w:name w:val="Normal (Web)"/>
    <w:basedOn w:val="Normal"/>
    <w:uiPriority w:val="99"/>
    <w:unhideWhenUsed/>
    <w:rsid w:val="006024D5"/>
    <w:pPr>
      <w:spacing w:before="100" w:beforeAutospacing="1" w:after="100" w:afterAutospacing="1"/>
    </w:pPr>
    <w:rPr>
      <w:rFonts w:ascii="Times New Roman" w:hAnsi="Times New Roman" w:cs="Times New Roman"/>
      <w:sz w:val="20"/>
      <w:szCs w:val="20"/>
    </w:rPr>
  </w:style>
  <w:style w:type="paragraph" w:styleId="FootnoteText">
    <w:name w:val="footnote text"/>
    <w:basedOn w:val="Normal"/>
    <w:link w:val="FootnoteTextChar"/>
    <w:uiPriority w:val="99"/>
    <w:unhideWhenUsed/>
    <w:rsid w:val="00553428"/>
  </w:style>
  <w:style w:type="character" w:customStyle="1" w:styleId="FootnoteTextChar">
    <w:name w:val="Footnote Text Char"/>
    <w:basedOn w:val="DefaultParagraphFont"/>
    <w:link w:val="FootnoteText"/>
    <w:uiPriority w:val="99"/>
    <w:rsid w:val="00553428"/>
  </w:style>
  <w:style w:type="character" w:styleId="FootnoteReference">
    <w:name w:val="footnote reference"/>
    <w:basedOn w:val="DefaultParagraphFont"/>
    <w:uiPriority w:val="99"/>
    <w:unhideWhenUsed/>
    <w:rsid w:val="00553428"/>
    <w:rPr>
      <w:vertAlign w:val="superscript"/>
    </w:rPr>
  </w:style>
  <w:style w:type="character" w:styleId="Hyperlink">
    <w:name w:val="Hyperlink"/>
    <w:basedOn w:val="DefaultParagraphFont"/>
    <w:uiPriority w:val="99"/>
    <w:unhideWhenUsed/>
    <w:rsid w:val="00553428"/>
    <w:rPr>
      <w:color w:val="0000FF" w:themeColor="hyperlink"/>
      <w:u w:val="single"/>
    </w:rPr>
  </w:style>
  <w:style w:type="paragraph" w:styleId="Footer">
    <w:name w:val="footer"/>
    <w:basedOn w:val="Normal"/>
    <w:link w:val="FooterChar"/>
    <w:uiPriority w:val="99"/>
    <w:unhideWhenUsed/>
    <w:rsid w:val="006165E1"/>
    <w:pPr>
      <w:tabs>
        <w:tab w:val="center" w:pos="4320"/>
        <w:tab w:val="right" w:pos="8640"/>
      </w:tabs>
    </w:pPr>
  </w:style>
  <w:style w:type="character" w:customStyle="1" w:styleId="FooterChar">
    <w:name w:val="Footer Char"/>
    <w:basedOn w:val="DefaultParagraphFont"/>
    <w:link w:val="Footer"/>
    <w:uiPriority w:val="99"/>
    <w:rsid w:val="006165E1"/>
  </w:style>
  <w:style w:type="character" w:styleId="PageNumber">
    <w:name w:val="page number"/>
    <w:basedOn w:val="DefaultParagraphFont"/>
    <w:uiPriority w:val="99"/>
    <w:semiHidden/>
    <w:unhideWhenUsed/>
    <w:rsid w:val="006165E1"/>
  </w:style>
  <w:style w:type="paragraph" w:styleId="ListParagraph">
    <w:name w:val="List Paragraph"/>
    <w:basedOn w:val="Normal"/>
    <w:uiPriority w:val="34"/>
    <w:qFormat/>
    <w:rsid w:val="004A1328"/>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link w:val="NoSpacingChar"/>
    <w:uiPriority w:val="1"/>
    <w:qFormat/>
    <w:rsid w:val="00443672"/>
    <w:rPr>
      <w:rFonts w:ascii="Arial" w:eastAsia="Arial" w:hAnsi="Arial" w:cs="Arial"/>
      <w:color w:val="000000"/>
      <w:sz w:val="22"/>
      <w:szCs w:val="2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3491E"/>
    <w:rPr>
      <w:rFonts w:ascii="Lucida Grande" w:hAnsi="Lucida Grande"/>
      <w:sz w:val="18"/>
      <w:szCs w:val="18"/>
    </w:rPr>
  </w:style>
  <w:style w:type="character" w:customStyle="1" w:styleId="BalloonTextChar">
    <w:name w:val="Balloon Text Char"/>
    <w:basedOn w:val="DefaultParagraphFont"/>
    <w:link w:val="BalloonText"/>
    <w:uiPriority w:val="99"/>
    <w:semiHidden/>
    <w:rsid w:val="0063491E"/>
    <w:rPr>
      <w:rFonts w:ascii="Lucida Grande" w:hAnsi="Lucida Grande"/>
      <w:sz w:val="18"/>
      <w:szCs w:val="18"/>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8D3C25"/>
    <w:rPr>
      <w:b/>
      <w:sz w:val="72"/>
      <w:szCs w:val="72"/>
    </w:rPr>
  </w:style>
  <w:style w:type="paragraph" w:styleId="TOCHeading">
    <w:name w:val="TOC Heading"/>
    <w:basedOn w:val="Heading1"/>
    <w:next w:val="Normal"/>
    <w:uiPriority w:val="39"/>
    <w:unhideWhenUsed/>
    <w:qFormat/>
    <w:rsid w:val="008D3C25"/>
    <w:pPr>
      <w:spacing w:before="240" w:after="0" w:line="259" w:lineRule="auto"/>
      <w:outlineLvl w:val="9"/>
    </w:pPr>
    <w:rPr>
      <w:rFonts w:asciiTheme="majorHAnsi" w:eastAsiaTheme="majorEastAsia" w:hAnsiTheme="majorHAnsi" w:cstheme="majorBidi"/>
      <w:b w:val="0"/>
      <w:color w:val="000000"/>
      <w:sz w:val="32"/>
      <w:szCs w:val="32"/>
    </w:rPr>
  </w:style>
  <w:style w:type="paragraph" w:styleId="TOC1">
    <w:name w:val="toc 1"/>
    <w:basedOn w:val="Normal"/>
    <w:next w:val="Normal"/>
    <w:autoRedefine/>
    <w:uiPriority w:val="39"/>
    <w:unhideWhenUsed/>
    <w:rsid w:val="008D3C25"/>
    <w:pPr>
      <w:spacing w:before="120"/>
    </w:pPr>
    <w:rPr>
      <w:rFonts w:asciiTheme="minorHAnsi" w:hAnsiTheme="minorHAnsi"/>
      <w:b/>
    </w:rPr>
  </w:style>
  <w:style w:type="paragraph" w:styleId="TOC2">
    <w:name w:val="toc 2"/>
    <w:basedOn w:val="Normal"/>
    <w:next w:val="Normal"/>
    <w:autoRedefine/>
    <w:uiPriority w:val="39"/>
    <w:unhideWhenUsed/>
    <w:rsid w:val="00CD5B25"/>
    <w:pPr>
      <w:tabs>
        <w:tab w:val="right" w:leader="dot" w:pos="8630"/>
      </w:tabs>
      <w:spacing w:line="360" w:lineRule="auto"/>
      <w:ind w:left="240"/>
    </w:pPr>
    <w:rPr>
      <w:rFonts w:asciiTheme="minorHAnsi" w:hAnsiTheme="minorHAnsi"/>
      <w:b/>
      <w:sz w:val="22"/>
      <w:szCs w:val="22"/>
    </w:rPr>
  </w:style>
  <w:style w:type="character" w:styleId="IntenseEmphasis">
    <w:name w:val="Intense Emphasis"/>
    <w:basedOn w:val="DefaultParagraphFont"/>
    <w:uiPriority w:val="21"/>
    <w:qFormat/>
    <w:rsid w:val="008D3C25"/>
    <w:rPr>
      <w:b/>
      <w:bCs/>
      <w:i/>
      <w:iCs/>
      <w:color w:val="4F81BD" w:themeColor="accent1"/>
    </w:rPr>
  </w:style>
  <w:style w:type="character" w:styleId="Strong">
    <w:name w:val="Strong"/>
    <w:basedOn w:val="DefaultParagraphFont"/>
    <w:uiPriority w:val="22"/>
    <w:qFormat/>
    <w:rsid w:val="008D3C25"/>
    <w:rPr>
      <w:b/>
      <w:bCs/>
    </w:rPr>
  </w:style>
  <w:style w:type="paragraph" w:styleId="TOC3">
    <w:name w:val="toc 3"/>
    <w:basedOn w:val="Normal"/>
    <w:next w:val="Normal"/>
    <w:autoRedefine/>
    <w:uiPriority w:val="39"/>
    <w:semiHidden/>
    <w:unhideWhenUsed/>
    <w:rsid w:val="008D3C2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8D3C2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8D3C2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8D3C2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8D3C2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8D3C2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8D3C25"/>
    <w:pPr>
      <w:ind w:left="1920"/>
    </w:pPr>
    <w:rPr>
      <w:rFonts w:asciiTheme="minorHAnsi" w:hAnsiTheme="minorHAnsi"/>
      <w:sz w:val="20"/>
      <w:szCs w:val="20"/>
    </w:rPr>
  </w:style>
  <w:style w:type="character" w:styleId="CommentReference">
    <w:name w:val="annotation reference"/>
    <w:basedOn w:val="DefaultParagraphFont"/>
    <w:uiPriority w:val="99"/>
    <w:semiHidden/>
    <w:unhideWhenUsed/>
    <w:rsid w:val="0018556D"/>
    <w:rPr>
      <w:sz w:val="16"/>
      <w:szCs w:val="16"/>
    </w:rPr>
  </w:style>
  <w:style w:type="paragraph" w:styleId="CommentText">
    <w:name w:val="annotation text"/>
    <w:basedOn w:val="Normal"/>
    <w:link w:val="CommentTextChar"/>
    <w:uiPriority w:val="99"/>
    <w:unhideWhenUsed/>
    <w:rsid w:val="0018556D"/>
    <w:rPr>
      <w:sz w:val="20"/>
      <w:szCs w:val="20"/>
    </w:rPr>
  </w:style>
  <w:style w:type="character" w:customStyle="1" w:styleId="CommentTextChar">
    <w:name w:val="Comment Text Char"/>
    <w:basedOn w:val="DefaultParagraphFont"/>
    <w:link w:val="CommentText"/>
    <w:uiPriority w:val="99"/>
    <w:rsid w:val="0018556D"/>
    <w:rPr>
      <w:sz w:val="20"/>
      <w:szCs w:val="20"/>
    </w:rPr>
  </w:style>
  <w:style w:type="paragraph" w:styleId="CommentSubject">
    <w:name w:val="annotation subject"/>
    <w:basedOn w:val="CommentText"/>
    <w:next w:val="CommentText"/>
    <w:link w:val="CommentSubjectChar"/>
    <w:uiPriority w:val="99"/>
    <w:semiHidden/>
    <w:unhideWhenUsed/>
    <w:rsid w:val="0018556D"/>
    <w:rPr>
      <w:b/>
      <w:bCs/>
    </w:rPr>
  </w:style>
  <w:style w:type="character" w:customStyle="1" w:styleId="CommentSubjectChar">
    <w:name w:val="Comment Subject Char"/>
    <w:basedOn w:val="CommentTextChar"/>
    <w:link w:val="CommentSubject"/>
    <w:uiPriority w:val="99"/>
    <w:semiHidden/>
    <w:rsid w:val="0018556D"/>
    <w:rPr>
      <w:b/>
      <w:bCs/>
      <w:sz w:val="20"/>
      <w:szCs w:val="20"/>
    </w:rPr>
  </w:style>
  <w:style w:type="character" w:customStyle="1" w:styleId="NoSpacingChar">
    <w:name w:val="No Spacing Char"/>
    <w:link w:val="NoSpacing"/>
    <w:uiPriority w:val="1"/>
    <w:locked/>
    <w:rsid w:val="0097773E"/>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S2oKPS4kVCMZY3fgW6YuT5g75w==">AMUW2mVWRdOg65vhqL43HHPuPe0z/U/cNestpOog40WDVruUG66jDgFwbXPwi7i1wPIA4dc0rUi//bysi1Hpt6YQ1XWuvzyEIU/NQ1R4zUrSHbFlFZiRWWVdajJAfJyUgCxcdDomMGZY2h3qWlVZtg1rmIHCzwKkUtDJoQSSh59HW2LYzXA3Bog=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4F8E1B1-28FD-46E3-BBE7-636EE7CE7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3200</Words>
  <Characters>18245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Lidiia Tronina</dc:creator>
  <cp:lastModifiedBy>O'Connor</cp:lastModifiedBy>
  <cp:revision>2</cp:revision>
  <dcterms:created xsi:type="dcterms:W3CDTF">2022-12-01T14:36:00Z</dcterms:created>
  <dcterms:modified xsi:type="dcterms:W3CDTF">2022-12-01T14:36:00Z</dcterms:modified>
</cp:coreProperties>
</file>